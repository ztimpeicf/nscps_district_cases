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68C0" w14:textId="77777777" w:rsidR="00861925" w:rsidRDefault="00861925" w:rsidP="00861925">
      <w:pPr>
        <w:pStyle w:val="Heading3"/>
      </w:pPr>
      <w:bookmarkStart w:id="0" w:name="methods"/>
      <w:r>
        <w:t xml:space="preserve">Analysis for Approach </w:t>
      </w:r>
      <w:commentRangeStart w:id="1"/>
      <w:r>
        <w:t>2</w:t>
      </w:r>
      <w:commentRangeEnd w:id="1"/>
      <w:r w:rsidR="000B7AC5">
        <w:rPr>
          <w:rStyle w:val="CommentReference"/>
          <w:rFonts w:ascii="Garamond" w:hAnsi="Garamond" w:cstheme="minorBidi"/>
          <w:b w:val="0"/>
          <w:color w:val="auto"/>
        </w:rPr>
        <w:commentReference w:id="1"/>
      </w:r>
    </w:p>
    <w:p w14:paraId="1C1F65B8" w14:textId="77777777" w:rsidR="00861925" w:rsidRDefault="00861925" w:rsidP="00861925">
      <w:pPr>
        <w:pStyle w:val="Heading4"/>
      </w:pPr>
      <w:bookmarkStart w:id="2" w:name="data"/>
      <w:r>
        <w:t>Methods</w:t>
      </w:r>
    </w:p>
    <w:p w14:paraId="440D4DAA" w14:textId="7B8D6833" w:rsidR="00177EDE" w:rsidRPr="00177EDE" w:rsidRDefault="00177EDE" w:rsidP="00177EDE"/>
    <w:p w14:paraId="7B8E00C2" w14:textId="2BE7F99A" w:rsidR="00861925" w:rsidRDefault="00861925" w:rsidP="00861925">
      <w:pPr>
        <w:pStyle w:val="BodyText2"/>
      </w:pPr>
      <w:r>
        <w:t xml:space="preserve">The second analytic approach used to understand the association between implementation of COVID-19 prevention strategies and COVID-19 cases utilizes </w:t>
      </w:r>
      <w:ins w:id="3" w:author="Pampati, Sanjana (CDC/DDID/NCHHSTP/DASH)" w:date="2022-12-16T17:41:00Z">
        <w:r>
          <w:t xml:space="preserve">uses data </w:t>
        </w:r>
        <w:del w:id="4" w:author="Murray, Colleen" w:date="2023-02-09T11:35:00Z">
          <w:r w:rsidDel="000D0E93">
            <w:delText>on</w:delText>
          </w:r>
        </w:del>
      </w:ins>
      <w:ins w:id="5" w:author="Murray, Colleen" w:date="2023-02-09T11:35:00Z">
        <w:r w:rsidR="000D0E93">
          <w:t>from</w:t>
        </w:r>
      </w:ins>
      <w:ins w:id="6" w:author="Pampati, Sanjana (CDC/DDID/NCHHSTP/DASH)" w:date="2022-12-16T17:41:00Z">
        <w:r>
          <w:t xml:space="preserve"> </w:t>
        </w:r>
      </w:ins>
      <w:r>
        <w:t xml:space="preserve">school district COVID-19 </w:t>
      </w:r>
      <w:del w:id="7" w:author="Murray, Colleen" w:date="2023-02-09T11:35:00Z">
        <w:r w:rsidDel="000D0E93">
          <w:delText xml:space="preserve">guidance </w:delText>
        </w:r>
      </w:del>
      <w:ins w:id="8" w:author="Pampati, Sanjana (CDC/DDID/NCHHSTP/DASH)" w:date="2022-12-16T17:41:00Z">
        <w:r>
          <w:t>policies</w:t>
        </w:r>
      </w:ins>
      <w:ins w:id="9" w:author="Murray, Colleen" w:date="2023-02-09T11:35:00Z">
        <w:r w:rsidR="000D0E93">
          <w:t xml:space="preserve"> </w:t>
        </w:r>
      </w:ins>
      <w:ins w:id="10" w:author="Pampati, Sanjana (CDC/DDID/NCHHSTP/DASH)" w:date="2022-12-16T17:41:00Z">
        <w:del w:id="11" w:author="Murray, Colleen" w:date="2023-02-09T11:36:00Z">
          <w:r w:rsidDel="000D0E93">
            <w:delText xml:space="preserve"> </w:delText>
          </w:r>
        </w:del>
        <w:r>
          <w:t>scra</w:t>
        </w:r>
        <w:del w:id="12" w:author="Murray, Colleen" w:date="2023-02-09T11:35:00Z">
          <w:r w:rsidDel="000D0E93">
            <w:delText>p</w:delText>
          </w:r>
        </w:del>
        <w:r>
          <w:t xml:space="preserve">ped from websites </w:t>
        </w:r>
      </w:ins>
      <w:r>
        <w:t>and school-level COVID-19 case</w:t>
      </w:r>
      <w:ins w:id="13" w:author="Pampati, Sanjana (CDC/DDID/NCHHSTP/DASH)" w:date="2022-12-16T17:42:00Z">
        <w:r>
          <w:t>s</w:t>
        </w:r>
      </w:ins>
      <w:r>
        <w:t xml:space="preserve"> counts collected from health departments.</w:t>
      </w:r>
    </w:p>
    <w:p w14:paraId="11C0062B" w14:textId="0923965E" w:rsidR="00861925" w:rsidRDefault="00861925" w:rsidP="00861925">
      <w:pPr>
        <w:pStyle w:val="BodyText2"/>
      </w:pPr>
      <w:r>
        <w:t xml:space="preserve">As part of the NSCPS, publicly available school district COVID-19 guidance (e.g., policies, reopening plans, prevention guidance) were retrieved from district websites and analyzed to identify prevention strategies that were required or recommended at the district-level. In addition, health departments representing all 50 states and the District of Columbia were contacted and invited to provide available school-level COVID-19 case count data for </w:t>
      </w:r>
      <w:ins w:id="14" w:author="Pampati, Sanjana (CDC/DDID/NCHHSTP/DASH)" w:date="2022-12-16T17:42:00Z">
        <w:r>
          <w:t xml:space="preserve">the NSCPS </w:t>
        </w:r>
      </w:ins>
      <w:r>
        <w:t xml:space="preserve">sample </w:t>
      </w:r>
      <w:ins w:id="15" w:author="Pampati, Sanjana (CDC/DDID/NCHHSTP/DASH)" w:date="2022-12-16T17:42:00Z">
        <w:r>
          <w:t xml:space="preserve">of </w:t>
        </w:r>
      </w:ins>
      <w:r>
        <w:t>schools (N=1,602) for the 2021–2022 school year</w:t>
      </w:r>
      <w:del w:id="16" w:author="Murray, Colleen" w:date="2023-02-09T11:37:00Z">
        <w:r w:rsidDel="000D0E93">
          <w:delText xml:space="preserve"> (</w:delText>
        </w:r>
        <w:commentRangeStart w:id="17"/>
        <w:commentRangeStart w:id="18"/>
        <w:r w:rsidDel="000D0E93">
          <w:delText>See</w:delText>
        </w:r>
        <w:commentRangeEnd w:id="17"/>
        <w:r w:rsidDel="000D0E93">
          <w:rPr>
            <w:rStyle w:val="CommentReference"/>
            <w:rFonts w:ascii="Garamond" w:hAnsi="Garamond"/>
            <w:noProof w:val="0"/>
            <w:color w:val="auto"/>
          </w:rPr>
          <w:commentReference w:id="17"/>
        </w:r>
      </w:del>
      <w:commentRangeEnd w:id="18"/>
      <w:r w:rsidR="000D0E93">
        <w:rPr>
          <w:rStyle w:val="CommentReference"/>
          <w:rFonts w:ascii="Garamond" w:hAnsi="Garamond"/>
          <w:noProof w:val="0"/>
          <w:color w:val="auto"/>
        </w:rPr>
        <w:commentReference w:id="18"/>
      </w:r>
      <w:del w:id="19" w:author="Murray, Colleen" w:date="2023-02-09T11:37:00Z">
        <w:r w:rsidDel="000D0E93">
          <w:delText xml:space="preserve"> </w:delText>
        </w:r>
      </w:del>
      <w:r>
        <w:t>.</w:t>
      </w:r>
    </w:p>
    <w:p w14:paraId="0EB9647C" w14:textId="77777777" w:rsidR="00861925" w:rsidRDefault="00861925" w:rsidP="00861925">
      <w:pPr>
        <w:pStyle w:val="Heading4"/>
      </w:pPr>
      <w:bookmarkStart w:id="20" w:name="measures"/>
      <w:bookmarkEnd w:id="2"/>
      <w:r>
        <w:t>Measures</w:t>
      </w:r>
    </w:p>
    <w:p w14:paraId="795099BF" w14:textId="77777777" w:rsidR="00861925" w:rsidRDefault="00861925" w:rsidP="00861925">
      <w:pPr>
        <w:pStyle w:val="Heading5"/>
      </w:pPr>
      <w:r>
        <w:t xml:space="preserve">Dependent </w:t>
      </w:r>
      <w:commentRangeStart w:id="21"/>
      <w:commentRangeStart w:id="22"/>
      <w:commentRangeStart w:id="23"/>
      <w:r>
        <w:t>variable</w:t>
      </w:r>
      <w:commentRangeEnd w:id="21"/>
      <w:r>
        <w:rPr>
          <w:rStyle w:val="CommentReference"/>
          <w:rFonts w:ascii="Garamond" w:eastAsiaTheme="minorHAnsi" w:hAnsi="Garamond" w:cstheme="minorBidi"/>
          <w:i w:val="0"/>
          <w:color w:val="auto"/>
        </w:rPr>
        <w:commentReference w:id="21"/>
      </w:r>
      <w:commentRangeEnd w:id="22"/>
      <w:commentRangeEnd w:id="23"/>
      <w:r w:rsidR="008B757C">
        <w:rPr>
          <w:rStyle w:val="CommentReference"/>
          <w:rFonts w:ascii="Garamond" w:eastAsiaTheme="minorHAnsi" w:hAnsi="Garamond" w:cstheme="minorBidi"/>
          <w:i w:val="0"/>
          <w:color w:val="auto"/>
        </w:rPr>
        <w:commentReference w:id="22"/>
      </w:r>
      <w:r>
        <w:rPr>
          <w:rStyle w:val="CommentReference"/>
          <w:rFonts w:ascii="Garamond" w:eastAsiaTheme="minorHAnsi" w:hAnsi="Garamond" w:cstheme="minorBidi"/>
          <w:i w:val="0"/>
          <w:color w:val="auto"/>
        </w:rPr>
        <w:commentReference w:id="23"/>
      </w:r>
    </w:p>
    <w:p w14:paraId="24273723" w14:textId="4D744C01" w:rsidR="00861925" w:rsidRPr="00177EDE" w:rsidRDefault="00861925" w:rsidP="00861925">
      <w:pPr>
        <w:spacing w:before="240"/>
        <w:rPr>
          <w:ins w:id="24" w:author="Timpe, Zach" w:date="2023-02-06T11:24:00Z"/>
          <w:rFonts w:cstheme="minorHAnsi"/>
        </w:rPr>
      </w:pPr>
      <w:r w:rsidRPr="00177EDE">
        <w:rPr>
          <w:rFonts w:cstheme="minorHAnsi"/>
        </w:rPr>
        <w:t>For this analysis, the dependent variable was defined as the difference between schools’ spring and fall monthly average</w:t>
      </w:r>
      <w:ins w:id="25" w:author="Murray, Colleen" w:date="2023-02-09T11:43:00Z">
        <w:r w:rsidR="008B757C">
          <w:rPr>
            <w:rFonts w:cstheme="minorHAnsi"/>
          </w:rPr>
          <w:t xml:space="preserve"> of incident</w:t>
        </w:r>
      </w:ins>
      <w:r w:rsidRPr="00177EDE">
        <w:rPr>
          <w:rFonts w:cstheme="minorHAnsi"/>
        </w:rPr>
        <w:t xml:space="preserve"> COVID-19 case counts, characterized as the monthly average of school-level number of cases per </w:t>
      </w:r>
      <w:commentRangeStart w:id="26"/>
      <w:commentRangeStart w:id="27"/>
      <w:r w:rsidRPr="00177EDE">
        <w:rPr>
          <w:rFonts w:cstheme="minorHAnsi"/>
        </w:rPr>
        <w:t xml:space="preserve">100 </w:t>
      </w:r>
      <w:commentRangeEnd w:id="26"/>
      <w:r w:rsidRPr="00177EDE">
        <w:rPr>
          <w:rStyle w:val="CommentReference"/>
          <w:rFonts w:cstheme="minorHAnsi"/>
        </w:rPr>
        <w:commentReference w:id="26"/>
      </w:r>
      <w:commentRangeEnd w:id="27"/>
      <w:r w:rsidR="00F969AB">
        <w:rPr>
          <w:rStyle w:val="CommentReference"/>
          <w:rFonts w:ascii="Garamond" w:hAnsi="Garamond"/>
        </w:rPr>
        <w:commentReference w:id="27"/>
      </w:r>
      <w:commentRangeStart w:id="28"/>
      <w:commentRangeStart w:id="29"/>
      <w:r w:rsidRPr="00177EDE">
        <w:rPr>
          <w:rFonts w:cstheme="minorHAnsi"/>
        </w:rPr>
        <w:t xml:space="preserve">students </w:t>
      </w:r>
      <w:commentRangeEnd w:id="28"/>
      <w:r w:rsidRPr="00177EDE">
        <w:rPr>
          <w:rStyle w:val="CommentReference"/>
          <w:rFonts w:cstheme="minorHAnsi"/>
        </w:rPr>
        <w:commentReference w:id="28"/>
      </w:r>
      <w:commentRangeEnd w:id="29"/>
      <w:r w:rsidR="00177EDE" w:rsidRPr="00177EDE">
        <w:rPr>
          <w:rStyle w:val="CommentReference"/>
          <w:rFonts w:cstheme="minorHAnsi"/>
        </w:rPr>
        <w:commentReference w:id="29"/>
      </w:r>
      <w:r w:rsidRPr="00177EDE">
        <w:rPr>
          <w:rFonts w:cstheme="minorHAnsi"/>
        </w:rPr>
        <w:t xml:space="preserve">from January through March of 2022 minus the monthly average of number of cases per 100 students from October through December of 2021. This outcome is hereafter referred to as the “change in the </w:t>
      </w:r>
      <w:commentRangeStart w:id="30"/>
      <w:r w:rsidRPr="00177EDE">
        <w:rPr>
          <w:rFonts w:cstheme="minorHAnsi"/>
        </w:rPr>
        <w:t xml:space="preserve">school-level case </w:t>
      </w:r>
      <w:commentRangeEnd w:id="30"/>
      <w:r w:rsidRPr="00177EDE">
        <w:rPr>
          <w:rStyle w:val="CommentReference"/>
          <w:rFonts w:cstheme="minorHAnsi"/>
        </w:rPr>
        <w:commentReference w:id="30"/>
      </w:r>
      <w:r w:rsidRPr="00177EDE">
        <w:rPr>
          <w:rFonts w:cstheme="minorHAnsi"/>
        </w:rPr>
        <w:t>rate.”</w:t>
      </w:r>
    </w:p>
    <w:p w14:paraId="7CE714F2" w14:textId="4645F3E8" w:rsidR="00177EDE" w:rsidRPr="00177EDE" w:rsidDel="000D0E93" w:rsidRDefault="00177EDE" w:rsidP="00861925">
      <w:pPr>
        <w:spacing w:before="240"/>
        <w:rPr>
          <w:ins w:id="31" w:author="Timpe, Zach" w:date="2023-02-06T11:25:00Z"/>
          <w:del w:id="32" w:author="Murray, Colleen" w:date="2023-02-09T11:39:00Z"/>
          <w:rFonts w:eastAsiaTheme="minorEastAsia"/>
        </w:rPr>
      </w:pPr>
      <m:oMath>
        <m:r>
          <w:ins w:id="33" w:author="Timpe, Zach" w:date="2023-02-06T11:24:00Z">
            <w:rPr>
              <w:rFonts w:ascii="Cambria Math" w:hAnsi="Cambria Math"/>
            </w:rPr>
            <m:t>Y_{i} = Avg Spring Cases p</m:t>
          </w:ins>
        </m:r>
        <m:r>
          <w:ins w:id="34" w:author="Timpe, Zach" w:date="2023-02-06T11:25:00Z">
            <w:rPr>
              <w:rFonts w:ascii="Cambria Math" w:hAnsi="Cambria Math"/>
            </w:rPr>
            <m:t>er 100 students-Avg Fall Cases per 100 students</m:t>
          </w:ins>
        </m:r>
      </m:oMath>
      <w:ins w:id="35" w:author="Murray, Colleen" w:date="2023-02-09T11:39:00Z">
        <w:r w:rsidR="000D0E93">
          <w:rPr>
            <w:rFonts w:eastAsiaTheme="minorEastAsia"/>
          </w:rPr>
          <w:t xml:space="preserve"> </w:t>
        </w:r>
      </w:ins>
    </w:p>
    <w:p w14:paraId="0F7B1235" w14:textId="68B91CCB" w:rsidR="00861925" w:rsidRDefault="00177EDE" w:rsidP="00177EDE">
      <w:pPr>
        <w:spacing w:before="240"/>
      </w:pPr>
      <w:ins w:id="36" w:author="Timpe, Zach" w:date="2023-02-06T11:25:00Z">
        <w:r>
          <w:rPr>
            <w:rFonts w:eastAsiaTheme="minorEastAsia"/>
          </w:rPr>
          <w:t>for</w:t>
        </w:r>
      </w:ins>
      <w:ins w:id="37" w:author="Timpe, Zach" w:date="2023-02-06T11:26:00Z">
        <w:r>
          <w:rPr>
            <w:rFonts w:eastAsiaTheme="minorEastAsia"/>
          </w:rPr>
          <w:t xml:space="preserve"> school </w:t>
        </w:r>
        <w:proofErr w:type="spellStart"/>
        <w:r>
          <w:rPr>
            <w:rFonts w:eastAsiaTheme="minorEastAsia"/>
          </w:rPr>
          <w:t>i</w:t>
        </w:r>
        <w:proofErr w:type="spellEnd"/>
        <w:r>
          <w:rPr>
            <w:rFonts w:eastAsiaTheme="minorEastAsia"/>
          </w:rPr>
          <w:t>.</w:t>
        </w:r>
      </w:ins>
    </w:p>
    <w:p w14:paraId="7A2C312B" w14:textId="77777777" w:rsidR="00A01CA5" w:rsidRPr="00A01CA5" w:rsidRDefault="00A01CA5" w:rsidP="00A01CA5">
      <w:pPr>
        <w:keepNext/>
        <w:keepLines/>
        <w:spacing w:before="120" w:after="0" w:line="240" w:lineRule="auto"/>
        <w:outlineLvl w:val="4"/>
        <w:rPr>
          <w:ins w:id="38" w:author="Murray, Colleen" w:date="2023-02-09T11:56:00Z"/>
          <w:rFonts w:ascii="Calibri Light" w:eastAsia="Times New Roman" w:hAnsi="Calibri Light" w:cs="Times New Roman"/>
          <w:i/>
          <w:color w:val="ED7D31" w:themeColor="accent2"/>
          <w:szCs w:val="22"/>
        </w:rPr>
      </w:pPr>
      <w:bookmarkStart w:id="39" w:name="_Hlk126840742"/>
      <w:ins w:id="40" w:author="Murray, Colleen" w:date="2023-02-09T11:56:00Z">
        <w:r w:rsidRPr="00A01CA5">
          <w:rPr>
            <w:rFonts w:ascii="Calibri Light" w:eastAsia="Times New Roman" w:hAnsi="Calibri Light" w:cs="Times New Roman"/>
            <w:i/>
            <w:color w:val="ED7D31" w:themeColor="accent2"/>
            <w:szCs w:val="22"/>
          </w:rPr>
          <w:t>Independent variables</w:t>
        </w:r>
      </w:ins>
    </w:p>
    <w:bookmarkEnd w:id="39"/>
    <w:p w14:paraId="7F764295" w14:textId="453D99F4" w:rsidR="00861925" w:rsidRDefault="00861925" w:rsidP="00861925">
      <w:pPr>
        <w:spacing w:before="240"/>
        <w:rPr>
          <w:ins w:id="41" w:author="Timpe, Zach" w:date="2023-02-06T11:28:00Z"/>
        </w:rPr>
      </w:pPr>
      <w:r>
        <w:t xml:space="preserve">Predictors of interest consisted of </w:t>
      </w:r>
      <w:ins w:id="42" w:author="Timpe, Zach" w:date="2023-02-06T11:31:00Z">
        <w:r w:rsidR="00177EDE">
          <w:t>school district COVID-19 policies, based on scoring of published prevention strategy guidance</w:t>
        </w:r>
      </w:ins>
      <w:commentRangeStart w:id="43"/>
      <w:commentRangeStart w:id="44"/>
      <w:del w:id="45" w:author="Timpe, Zach" w:date="2023-02-06T11:31:00Z">
        <w:r w:rsidDel="00177EDE">
          <w:delText>10 dichotomous indicators of school districts’ COVID-19 prevention strategy guidance</w:delText>
        </w:r>
      </w:del>
      <w:r>
        <w:t xml:space="preserve"> </w:t>
      </w:r>
      <w:commentRangeEnd w:id="43"/>
      <w:r>
        <w:rPr>
          <w:rStyle w:val="CommentReference"/>
          <w:rFonts w:ascii="Garamond" w:hAnsi="Garamond"/>
        </w:rPr>
        <w:commentReference w:id="43"/>
      </w:r>
      <w:commentRangeEnd w:id="44"/>
      <w:r>
        <w:rPr>
          <w:rStyle w:val="CommentReference"/>
          <w:rFonts w:ascii="Garamond" w:hAnsi="Garamond"/>
        </w:rPr>
        <w:commentReference w:id="44"/>
      </w:r>
      <w:r>
        <w:t xml:space="preserve">that were aligned to represent adherence to CDC’s operational guidance for K-12 schools to support safe in-person learning during the COVID-19 pandemic. </w:t>
      </w:r>
      <w:del w:id="46" w:author="Timpe, Zach" w:date="2023-02-06T11:27:00Z">
        <w:r w:rsidRPr="48FD48E4" w:rsidDel="00177EDE">
          <w:rPr>
            <w:rFonts w:eastAsia="Times New Roman" w:cs="Segoe UI"/>
          </w:rPr>
          <w:delText xml:space="preserve">In collaboration with CDC staff, the ICF team </w:delText>
        </w:r>
        <w:r w:rsidDel="00177EDE">
          <w:rPr>
            <w:rFonts w:eastAsia="Times New Roman" w:cs="Segoe UI"/>
          </w:rPr>
          <w:delText>developed</w:delText>
        </w:r>
        <w:r w:rsidRPr="48FD48E4" w:rsidDel="00177EDE">
          <w:rPr>
            <w:rFonts w:eastAsia="Times New Roman" w:cs="Segoe UI"/>
          </w:rPr>
          <w:delText xml:space="preserve"> a comprehensive scoring rubric </w:delText>
        </w:r>
        <w:r w:rsidRPr="00191823" w:rsidDel="00177EDE">
          <w:rPr>
            <w:rStyle w:val="normaltextrun"/>
          </w:rPr>
          <w:delText xml:space="preserve">to assess the extent to which </w:delText>
        </w:r>
        <w:r w:rsidDel="00177EDE">
          <w:rPr>
            <w:rStyle w:val="normaltextrun"/>
          </w:rPr>
          <w:delText xml:space="preserve">publicly available </w:delText>
        </w:r>
        <w:r w:rsidRPr="00191823" w:rsidDel="00177EDE">
          <w:rPr>
            <w:rStyle w:val="normaltextrun"/>
          </w:rPr>
          <w:delText xml:space="preserve">school district </w:delText>
        </w:r>
        <w:r w:rsidDel="00177EDE">
          <w:rPr>
            <w:rStyle w:val="normaltextrun"/>
          </w:rPr>
          <w:delText>guidance document</w:delText>
        </w:r>
        <w:r w:rsidRPr="00191823" w:rsidDel="00177EDE">
          <w:rPr>
            <w:rStyle w:val="normaltextrun"/>
          </w:rPr>
          <w:delText>s required or recommend</w:delText>
        </w:r>
        <w:r w:rsidDel="00177EDE">
          <w:rPr>
            <w:rStyle w:val="normaltextrun"/>
          </w:rPr>
          <w:delText>ed</w:delText>
        </w:r>
        <w:r w:rsidRPr="00191823" w:rsidDel="00177EDE">
          <w:rPr>
            <w:rStyle w:val="normaltextrun"/>
          </w:rPr>
          <w:delText xml:space="preserve"> implementation of key COVID-19 </w:delText>
        </w:r>
        <w:r w:rsidDel="00177EDE">
          <w:rPr>
            <w:rStyle w:val="normaltextrun"/>
          </w:rPr>
          <w:delText>prevention</w:delText>
        </w:r>
        <w:r w:rsidRPr="00191823" w:rsidDel="00177EDE">
          <w:rPr>
            <w:rStyle w:val="normaltextrun"/>
          </w:rPr>
          <w:delText xml:space="preserve"> strategies.</w:delText>
        </w:r>
        <w:r w:rsidRPr="00BE5D88" w:rsidDel="00177EDE">
          <w:rPr>
            <w:rStyle w:val="normaltextrun"/>
          </w:rPr>
          <w:delText xml:space="preserve"> </w:delText>
        </w:r>
        <w:r w:rsidRPr="00191823" w:rsidDel="00177EDE">
          <w:rPr>
            <w:rStyle w:val="normaltextrun"/>
          </w:rPr>
          <w:delText>The scoring rubric</w:delText>
        </w:r>
        <w:r w:rsidDel="00177EDE">
          <w:rPr>
            <w:rStyle w:val="normaltextrun"/>
          </w:rPr>
          <w:delText xml:space="preserve"> (see Overview of Data Collection Methods District Policy Assessment section of the report and Appendix A. District Policy Scoring Information)</w:delText>
        </w:r>
        <w:r w:rsidRPr="00191823" w:rsidDel="00177EDE">
          <w:rPr>
            <w:rStyle w:val="normaltextrun"/>
          </w:rPr>
          <w:delText xml:space="preserve"> align</w:delText>
        </w:r>
        <w:r w:rsidDel="00177EDE">
          <w:rPr>
            <w:rStyle w:val="normaltextrun"/>
          </w:rPr>
          <w:delText>ed</w:delText>
        </w:r>
        <w:r w:rsidRPr="00191823" w:rsidDel="00177EDE">
          <w:rPr>
            <w:rStyle w:val="normaltextrun"/>
          </w:rPr>
          <w:delText xml:space="preserve"> with CDC</w:delText>
        </w:r>
      </w:del>
      <w:ins w:id="47" w:author="Pampati, Sanjana (CDC/DDID/NCHHSTP/DASH)" w:date="2022-12-18T08:39:00Z">
        <w:del w:id="48" w:author="Timpe, Zach" w:date="2023-02-06T11:27:00Z">
          <w:r w:rsidDel="00177EDE">
            <w:rPr>
              <w:rStyle w:val="normaltextrun"/>
            </w:rPr>
            <w:delText>’s</w:delText>
          </w:r>
        </w:del>
      </w:ins>
      <w:del w:id="49" w:author="Timpe, Zach" w:date="2023-02-06T11:27:00Z">
        <w:r w:rsidRPr="00191823" w:rsidDel="00177EDE">
          <w:rPr>
            <w:rStyle w:val="normaltextrun"/>
          </w:rPr>
          <w:delText xml:space="preserve"> prevention guidance for K</w:delText>
        </w:r>
        <w:r w:rsidRPr="00191823" w:rsidDel="00177EDE">
          <w:rPr>
            <w:rStyle w:val="normaltextrun"/>
            <w:rFonts w:ascii="Symbol" w:eastAsia="Symbol" w:hAnsi="Symbol" w:cs="Symbol"/>
          </w:rPr>
          <w:delText>-</w:delText>
        </w:r>
        <w:r w:rsidRPr="00191823" w:rsidDel="00177EDE">
          <w:rPr>
            <w:rStyle w:val="normaltextrun"/>
          </w:rPr>
          <w:delText xml:space="preserve">12 schools </w:delText>
        </w:r>
        <w:r w:rsidDel="00177EDE">
          <w:rPr>
            <w:rStyle w:val="normaltextrun"/>
          </w:rPr>
          <w:delText xml:space="preserve">that was published </w:delText>
        </w:r>
        <w:commentRangeStart w:id="50"/>
        <w:r w:rsidRPr="00191823" w:rsidDel="00177EDE">
          <w:rPr>
            <w:rStyle w:val="normaltextrun"/>
          </w:rPr>
          <w:delText xml:space="preserve">prior </w:delText>
        </w:r>
        <w:r w:rsidDel="00177EDE">
          <w:rPr>
            <w:rStyle w:val="normaltextrun"/>
          </w:rPr>
          <w:delText>to the</w:delText>
        </w:r>
        <w:r w:rsidRPr="00191823" w:rsidDel="00177EDE">
          <w:rPr>
            <w:rStyle w:val="normaltextrun"/>
          </w:rPr>
          <w:delText xml:space="preserve"> July 9, 2021, update</w:delText>
        </w:r>
        <w:r w:rsidDel="00177EDE">
          <w:rPr>
            <w:rStyle w:val="normaltextrun"/>
          </w:rPr>
          <w:delText>.</w:delText>
        </w:r>
        <w:commentRangeEnd w:id="50"/>
        <w:r w:rsidDel="00177EDE">
          <w:rPr>
            <w:rStyle w:val="CommentReference"/>
            <w:rFonts w:ascii="Garamond" w:hAnsi="Garamond"/>
          </w:rPr>
          <w:commentReference w:id="50"/>
        </w:r>
      </w:del>
      <w:ins w:id="51" w:author="Pampati, Sanjana (CDC/DDID/NCHHSTP/DASH)" w:date="2022-12-18T08:40:00Z">
        <w:del w:id="52" w:author="Timpe, Zach" w:date="2023-02-06T11:27:00Z">
          <w:r w:rsidDel="00177EDE">
            <w:rPr>
              <w:rStyle w:val="normaltextrun"/>
            </w:rPr>
            <w:delText xml:space="preserve"> </w:delText>
          </w:r>
        </w:del>
      </w:ins>
    </w:p>
    <w:p w14:paraId="162EE8C1" w14:textId="66056AE9" w:rsidR="00177EDE" w:rsidDel="00AA67A0" w:rsidRDefault="00177EDE" w:rsidP="00A01CA5">
      <w:pPr>
        <w:keepNext/>
        <w:keepLines/>
        <w:spacing w:before="120" w:after="0" w:line="240" w:lineRule="auto"/>
        <w:outlineLvl w:val="4"/>
        <w:rPr>
          <w:del w:id="53" w:author="Timpe, Zach" w:date="2023-02-06T11:37:00Z"/>
          <w:rFonts w:cstheme="minorHAnsi"/>
        </w:rPr>
      </w:pPr>
      <w:ins w:id="54" w:author="Timpe, Zach" w:date="2023-02-06T11:32:00Z">
        <w:r w:rsidRPr="00177EDE">
          <w:rPr>
            <w:rFonts w:cstheme="minorHAnsi"/>
          </w:rPr>
          <w:t>School district policies</w:t>
        </w:r>
      </w:ins>
      <w:ins w:id="55" w:author="Timpe, Zach" w:date="2023-02-06T11:28:00Z">
        <w:r w:rsidRPr="00177EDE">
          <w:rPr>
            <w:rFonts w:cstheme="minorHAnsi"/>
          </w:rPr>
          <w:t xml:space="preserve"> w</w:t>
        </w:r>
      </w:ins>
      <w:ins w:id="56" w:author="Timpe, Zach" w:date="2023-02-06T11:32:00Z">
        <w:r w:rsidRPr="00177EDE">
          <w:rPr>
            <w:rFonts w:cstheme="minorHAnsi"/>
          </w:rPr>
          <w:t>ere</w:t>
        </w:r>
      </w:ins>
      <w:ins w:id="57" w:author="Timpe, Zach" w:date="2023-02-06T11:28:00Z">
        <w:r w:rsidRPr="00177EDE">
          <w:rPr>
            <w:rFonts w:cstheme="minorHAnsi"/>
          </w:rPr>
          <w:t xml:space="preserve"> scored using a combination of human scoring and machine learning (ML) methods.  Human raters met to standardize how to categorize and rate COVID-19 prevention guidance using a 41-item scoring rubric assessing the extent to which school district </w:t>
        </w:r>
        <w:del w:id="58" w:author="Murray, Colleen" w:date="2023-02-09T11:51:00Z">
          <w:r w:rsidRPr="00177EDE" w:rsidDel="00A01CA5">
            <w:rPr>
              <w:rFonts w:cstheme="minorHAnsi"/>
            </w:rPr>
            <w:delText>guidance</w:delText>
          </w:r>
        </w:del>
      </w:ins>
      <w:ins w:id="59" w:author="Murray, Colleen" w:date="2023-02-09T11:51:00Z">
        <w:r w:rsidR="00A01CA5">
          <w:rPr>
            <w:rFonts w:cstheme="minorHAnsi"/>
          </w:rPr>
          <w:t>policies</w:t>
        </w:r>
      </w:ins>
      <w:ins w:id="60" w:author="Murray, Colleen" w:date="2023-02-09T11:52:00Z">
        <w:r w:rsidR="00A01CA5">
          <w:rPr>
            <w:rFonts w:cstheme="minorHAnsi"/>
          </w:rPr>
          <w:t xml:space="preserve"> </w:t>
        </w:r>
      </w:ins>
      <w:ins w:id="61" w:author="Timpe, Zach" w:date="2023-02-06T11:28:00Z">
        <w:del w:id="62" w:author="Murray, Colleen" w:date="2023-02-09T11:51:00Z">
          <w:r w:rsidRPr="00177EDE" w:rsidDel="00A01CA5">
            <w:rPr>
              <w:rFonts w:cstheme="minorHAnsi"/>
            </w:rPr>
            <w:delText xml:space="preserve"> documents </w:delText>
          </w:r>
        </w:del>
        <w:r w:rsidRPr="00177EDE">
          <w:rPr>
            <w:rFonts w:cstheme="minorHAnsi"/>
          </w:rPr>
          <w:t xml:space="preserve">required or recommended implementation of 10 key COVID-19 prevention strategies (Table </w:t>
        </w:r>
      </w:ins>
      <w:ins w:id="63" w:author="Murray, Colleen" w:date="2023-02-09T11:50:00Z">
        <w:r w:rsidR="008B757C">
          <w:rPr>
            <w:rFonts w:cstheme="minorHAnsi"/>
          </w:rPr>
          <w:t>25</w:t>
        </w:r>
      </w:ins>
      <w:ins w:id="64" w:author="Timpe, Zach" w:date="2023-02-06T11:28:00Z">
        <w:del w:id="65" w:author="Murray, Colleen" w:date="2023-02-09T11:50:00Z">
          <w:r w:rsidRPr="00177EDE" w:rsidDel="008B757C">
            <w:rPr>
              <w:rFonts w:cstheme="minorHAnsi"/>
            </w:rPr>
            <w:delText>1</w:delText>
          </w:r>
        </w:del>
        <w:r w:rsidRPr="00177EDE">
          <w:rPr>
            <w:rFonts w:cstheme="minorHAnsi"/>
          </w:rPr>
          <w:t xml:space="preserve">). Once raters agreed on the requirements and scoring criteria, they reviewed 427 </w:t>
        </w:r>
      </w:ins>
      <w:ins w:id="66" w:author="Murray, Colleen" w:date="2023-02-09T11:52:00Z">
        <w:r w:rsidR="00A01CA5">
          <w:rPr>
            <w:rFonts w:cstheme="minorHAnsi"/>
          </w:rPr>
          <w:t xml:space="preserve">policy </w:t>
        </w:r>
      </w:ins>
      <w:ins w:id="67" w:author="Timpe, Zach" w:date="2023-02-06T11:28:00Z">
        <w:r w:rsidRPr="00177EDE">
          <w:rPr>
            <w:rFonts w:cstheme="minorHAnsi"/>
          </w:rPr>
          <w:t xml:space="preserve">guidance documents containing image files and infographics and recorded their scores. Criteria for scoring were also used to train a keyword matching model </w:t>
        </w:r>
        <w:del w:id="68" w:author="Murray, Colleen" w:date="2023-02-09T11:50:00Z">
          <w:r w:rsidRPr="00177EDE" w:rsidDel="008B757C">
            <w:rPr>
              <w:rFonts w:cstheme="minorHAnsi"/>
            </w:rPr>
            <w:delText>machine learning</w:delText>
          </w:r>
        </w:del>
      </w:ins>
      <w:ins w:id="69" w:author="Murray, Colleen" w:date="2023-02-09T11:50:00Z">
        <w:r w:rsidR="008B757C">
          <w:rPr>
            <w:rFonts w:cstheme="minorHAnsi"/>
          </w:rPr>
          <w:t>ML</w:t>
        </w:r>
      </w:ins>
      <w:ins w:id="70" w:author="Timpe, Zach" w:date="2023-02-06T11:28:00Z">
        <w:r w:rsidRPr="00177EDE">
          <w:rPr>
            <w:rFonts w:cstheme="minorHAnsi"/>
          </w:rPr>
          <w:t xml:space="preserve"> algorithm that was used to assess and score 757 </w:t>
        </w:r>
      </w:ins>
      <w:ins w:id="71" w:author="Murray, Colleen" w:date="2023-02-09T11:52:00Z">
        <w:r w:rsidR="00A01CA5">
          <w:rPr>
            <w:rFonts w:cstheme="minorHAnsi"/>
          </w:rPr>
          <w:t xml:space="preserve">policy </w:t>
        </w:r>
      </w:ins>
      <w:ins w:id="72" w:author="Timpe, Zach" w:date="2023-02-06T11:28:00Z">
        <w:r w:rsidRPr="00177EDE">
          <w:rPr>
            <w:rFonts w:cstheme="minorHAnsi"/>
          </w:rPr>
          <w:t>guidance documents in pdf and Microsoft Word format.</w:t>
        </w:r>
      </w:ins>
    </w:p>
    <w:p w14:paraId="78E35D55" w14:textId="77777777" w:rsidR="00AA67A0" w:rsidRPr="00177EDE" w:rsidRDefault="00AA67A0" w:rsidP="00861925">
      <w:pPr>
        <w:spacing w:before="240"/>
        <w:rPr>
          <w:ins w:id="73" w:author="Murray, Colleen" w:date="2023-02-10T09:45:00Z"/>
          <w:rStyle w:val="normaltextrun"/>
          <w:rFonts w:cstheme="minorHAnsi"/>
        </w:rPr>
      </w:pPr>
    </w:p>
    <w:p w14:paraId="5587E9CC" w14:textId="78358C92" w:rsidR="00861925" w:rsidDel="00177EDE" w:rsidRDefault="00861925" w:rsidP="00861925">
      <w:pPr>
        <w:spacing w:before="240"/>
        <w:rPr>
          <w:del w:id="74" w:author="Timpe, Zach" w:date="2023-02-06T11:37:00Z"/>
        </w:rPr>
      </w:pPr>
      <w:del w:id="75" w:author="Timpe, Zach" w:date="2023-02-06T11:37:00Z">
        <w:r w:rsidDel="00177EDE">
          <w:delText>Once school district-level COVID-19 prevention guidance documents were obtained, documents were</w:delText>
        </w:r>
        <w:r w:rsidRPr="003B4FB4" w:rsidDel="00177EDE">
          <w:delText xml:space="preserve"> scored using a combination of human scoring and machine learning (ML) methods.  </w:delText>
        </w:r>
        <w:r w:rsidDel="00177EDE">
          <w:delText xml:space="preserve">A full description of methods used for scoring can be found in </w:delText>
        </w:r>
        <w:r w:rsidDel="00177EDE">
          <w:rPr>
            <w:rStyle w:val="normaltextrun"/>
          </w:rPr>
          <w:delText xml:space="preserve">Overview of Data Collection Methods District Policy Assessment section of the report </w:delText>
        </w:r>
        <w:r w:rsidDel="00177EDE">
          <w:delText xml:space="preserve">and in Appendix A. District Policy Scoring </w:delText>
        </w:r>
        <w:commentRangeStart w:id="76"/>
        <w:r w:rsidDel="00177EDE">
          <w:delText>Information</w:delText>
        </w:r>
        <w:commentRangeEnd w:id="76"/>
        <w:r w:rsidDel="00177EDE">
          <w:rPr>
            <w:rStyle w:val="CommentReference"/>
            <w:rFonts w:ascii="Garamond" w:hAnsi="Garamond"/>
          </w:rPr>
          <w:commentReference w:id="76"/>
        </w:r>
        <w:r w:rsidDel="00177EDE">
          <w:delText xml:space="preserve">. Operational definitions of prevention strategy indicators, as well as school-level and county-level covariates, are presented in </w:delText>
        </w:r>
        <w:r w:rsidDel="00177EDE">
          <w:fldChar w:fldCharType="begin"/>
        </w:r>
        <w:r w:rsidDel="00177EDE">
          <w:delInstrText xml:space="preserve"> REF _Ref121139923 \h </w:delInstrText>
        </w:r>
        <w:r w:rsidDel="00177EDE">
          <w:fldChar w:fldCharType="separate"/>
        </w:r>
        <w:r w:rsidDel="00177EDE">
          <w:delText>Table 25</w:delText>
        </w:r>
        <w:r w:rsidDel="00177EDE">
          <w:fldChar w:fldCharType="end"/>
        </w:r>
        <w:r w:rsidDel="00177EDE">
          <w:delText xml:space="preserve">. </w:delText>
        </w:r>
      </w:del>
    </w:p>
    <w:p w14:paraId="2E2EA803" w14:textId="60254D7D" w:rsidR="00A01CA5" w:rsidRPr="00A01CA5" w:rsidRDefault="00A01CA5" w:rsidP="00A01CA5">
      <w:pPr>
        <w:keepNext/>
        <w:keepLines/>
        <w:spacing w:before="120" w:after="0" w:line="240" w:lineRule="auto"/>
        <w:outlineLvl w:val="4"/>
        <w:rPr>
          <w:ins w:id="77" w:author="Murray, Colleen" w:date="2023-02-09T11:56:00Z"/>
          <w:rFonts w:ascii="Calibri Light" w:eastAsia="Times New Roman" w:hAnsi="Calibri Light" w:cs="Times New Roman"/>
          <w:i/>
          <w:color w:val="ED7D31" w:themeColor="accent2"/>
          <w:szCs w:val="22"/>
        </w:rPr>
      </w:pPr>
      <w:ins w:id="78" w:author="Murray, Colleen" w:date="2023-02-09T11:56:00Z">
        <w:r>
          <w:rPr>
            <w:rFonts w:ascii="Calibri Light" w:eastAsia="Times New Roman" w:hAnsi="Calibri Light" w:cs="Times New Roman"/>
            <w:i/>
            <w:color w:val="ED7D31" w:themeColor="accent2"/>
            <w:szCs w:val="22"/>
          </w:rPr>
          <w:t>Covariates</w:t>
        </w:r>
      </w:ins>
    </w:p>
    <w:p w14:paraId="5A2122EE" w14:textId="1FB1757D" w:rsidR="00861925" w:rsidRDefault="000B7AC5">
      <w:pPr>
        <w:spacing w:before="240"/>
        <w:rPr>
          <w:rFonts w:ascii="Arial" w:hAnsi="Arial"/>
          <w:noProof/>
          <w:color w:val="231F20"/>
        </w:rPr>
        <w:pPrChange w:id="79" w:author="Timpe, Zach" w:date="2023-02-06T11:37:00Z">
          <w:pPr/>
        </w:pPrChange>
      </w:pPr>
      <w:proofErr w:type="gramStart"/>
      <w:ins w:id="80" w:author="Murray, Colleen" w:date="2023-02-10T09:19:00Z">
        <w:r w:rsidRPr="0043572B">
          <w:rPr>
            <w:rPrChange w:id="81" w:author="Murray, Colleen" w:date="2023-02-10T09:25:00Z">
              <w:rPr>
                <w:highlight w:val="yellow"/>
              </w:rPr>
            </w:rPrChange>
          </w:rPr>
          <w:t>A number of</w:t>
        </w:r>
        <w:proofErr w:type="gramEnd"/>
        <w:r w:rsidRPr="0043572B">
          <w:rPr>
            <w:rPrChange w:id="82" w:author="Murray, Colleen" w:date="2023-02-10T09:25:00Z">
              <w:rPr>
                <w:highlight w:val="yellow"/>
              </w:rPr>
            </w:rPrChange>
          </w:rPr>
          <w:t xml:space="preserve"> school-level and count-level </w:t>
        </w:r>
      </w:ins>
      <w:ins w:id="83" w:author="Murray, Colleen" w:date="2023-02-10T09:24:00Z">
        <w:r w:rsidR="0043572B" w:rsidRPr="0043572B">
          <w:rPr>
            <w:rPrChange w:id="84" w:author="Murray, Colleen" w:date="2023-02-10T09:25:00Z">
              <w:rPr>
                <w:highlight w:val="yellow"/>
              </w:rPr>
            </w:rPrChange>
          </w:rPr>
          <w:t>characteristics</w:t>
        </w:r>
      </w:ins>
      <w:ins w:id="85" w:author="Murray, Colleen" w:date="2023-02-10T09:19:00Z">
        <w:r w:rsidRPr="0043572B">
          <w:rPr>
            <w:rPrChange w:id="86" w:author="Murray, Colleen" w:date="2023-02-10T09:25:00Z">
              <w:rPr>
                <w:highlight w:val="yellow"/>
              </w:rPr>
            </w:rPrChange>
          </w:rPr>
          <w:t xml:space="preserve"> of interest were selected </w:t>
        </w:r>
      </w:ins>
      <w:ins w:id="87" w:author="Murray, Colleen" w:date="2023-02-10T09:24:00Z">
        <w:r w:rsidR="0043572B" w:rsidRPr="0043572B">
          <w:rPr>
            <w:rPrChange w:id="88" w:author="Murray, Colleen" w:date="2023-02-10T09:25:00Z">
              <w:rPr>
                <w:highlight w:val="yellow"/>
              </w:rPr>
            </w:rPrChange>
          </w:rPr>
          <w:t xml:space="preserve">as covariates </w:t>
        </w:r>
      </w:ins>
      <w:ins w:id="89" w:author="Murray, Colleen" w:date="2023-02-10T09:19:00Z">
        <w:r w:rsidRPr="0043572B">
          <w:rPr>
            <w:rPrChange w:id="90" w:author="Murray, Colleen" w:date="2023-02-10T09:25:00Z">
              <w:rPr>
                <w:highlight w:val="yellow"/>
              </w:rPr>
            </w:rPrChange>
          </w:rPr>
          <w:t xml:space="preserve">based on </w:t>
        </w:r>
        <w:commentRangeStart w:id="91"/>
        <w:r w:rsidRPr="0043572B">
          <w:rPr>
            <w:highlight w:val="yellow"/>
          </w:rPr>
          <w:t>XYZ</w:t>
        </w:r>
      </w:ins>
      <w:commentRangeEnd w:id="91"/>
      <w:ins w:id="92" w:author="Murray, Colleen" w:date="2023-02-10T09:26:00Z">
        <w:r w:rsidR="0043572B">
          <w:rPr>
            <w:rStyle w:val="CommentReference"/>
            <w:rFonts w:ascii="Garamond" w:hAnsi="Garamond"/>
          </w:rPr>
          <w:commentReference w:id="91"/>
        </w:r>
      </w:ins>
      <w:ins w:id="93" w:author="Murray, Colleen" w:date="2023-02-10T09:19:00Z">
        <w:r w:rsidRPr="0043572B">
          <w:rPr>
            <w:highlight w:val="yellow"/>
          </w:rPr>
          <w:t>.</w:t>
        </w:r>
        <w:r w:rsidRPr="0043572B">
          <w:rPr>
            <w:rPrChange w:id="94" w:author="Murray, Colleen" w:date="2023-02-10T09:25:00Z">
              <w:rPr>
                <w:highlight w:val="yellow"/>
              </w:rPr>
            </w:rPrChange>
          </w:rPr>
          <w:t xml:space="preserve"> Please refer to Table 25 for the list of covariates and operational definitions of each. </w:t>
        </w:r>
      </w:ins>
      <w:r w:rsidR="00861925">
        <w:br w:type="page"/>
      </w:r>
    </w:p>
    <w:p w14:paraId="4445ECE9" w14:textId="77777777" w:rsidR="00861925" w:rsidRPr="00A545F0" w:rsidRDefault="00861925" w:rsidP="00861925">
      <w:pPr>
        <w:pStyle w:val="TableTitle"/>
        <w:rPr>
          <w:sz w:val="20"/>
          <w:szCs w:val="20"/>
        </w:rPr>
      </w:pPr>
      <w:bookmarkStart w:id="95" w:name="_Ref121139923"/>
      <w:r w:rsidRPr="00A545F0">
        <w:rPr>
          <w:sz w:val="20"/>
          <w:szCs w:val="20"/>
        </w:rPr>
        <w:lastRenderedPageBreak/>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25</w:t>
      </w:r>
      <w:r w:rsidRPr="00A545F0">
        <w:rPr>
          <w:sz w:val="20"/>
          <w:szCs w:val="20"/>
        </w:rPr>
        <w:fldChar w:fldCharType="end"/>
      </w:r>
      <w:bookmarkEnd w:id="95"/>
      <w:r w:rsidRPr="00A545F0">
        <w:rPr>
          <w:sz w:val="20"/>
          <w:szCs w:val="20"/>
        </w:rPr>
        <w:t>. Study measures</w:t>
      </w:r>
    </w:p>
    <w:tbl>
      <w:tblPr>
        <w:tblStyle w:val="TableGridLight"/>
        <w:tblW w:w="9360" w:type="dxa"/>
        <w:tblLook w:val="0420" w:firstRow="1" w:lastRow="0" w:firstColumn="0" w:lastColumn="0" w:noHBand="0" w:noVBand="1"/>
      </w:tblPr>
      <w:tblGrid>
        <w:gridCol w:w="4709"/>
        <w:gridCol w:w="4651"/>
      </w:tblGrid>
      <w:tr w:rsidR="00861925" w:rsidRPr="003459E3" w14:paraId="19CED2A5"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0" w:type="pct"/>
          </w:tcPr>
          <w:p w14:paraId="499E886D" w14:textId="77777777" w:rsidR="00861925" w:rsidRPr="00A545F0" w:rsidRDefault="00861925" w:rsidP="00DF2D36">
            <w:pPr>
              <w:pStyle w:val="TableHead"/>
              <w:rPr>
                <w:b/>
                <w:bCs/>
                <w:sz w:val="20"/>
                <w:szCs w:val="20"/>
              </w:rPr>
            </w:pPr>
            <w:r w:rsidRPr="00A545F0">
              <w:rPr>
                <w:sz w:val="20"/>
                <w:szCs w:val="20"/>
              </w:rPr>
              <w:t>Measure</w:t>
            </w:r>
          </w:p>
        </w:tc>
        <w:tc>
          <w:tcPr>
            <w:tcW w:w="0" w:type="pct"/>
          </w:tcPr>
          <w:p w14:paraId="61E49902" w14:textId="77777777" w:rsidR="00861925" w:rsidRPr="00A545F0" w:rsidRDefault="00861925" w:rsidP="00DF2D36">
            <w:pPr>
              <w:pStyle w:val="TableHead"/>
              <w:rPr>
                <w:b/>
                <w:bCs/>
                <w:sz w:val="20"/>
                <w:szCs w:val="20"/>
              </w:rPr>
            </w:pPr>
            <w:r w:rsidRPr="00A545F0">
              <w:rPr>
                <w:sz w:val="20"/>
                <w:szCs w:val="20"/>
              </w:rPr>
              <w:t>Definition</w:t>
            </w:r>
          </w:p>
        </w:tc>
      </w:tr>
      <w:tr w:rsidR="00861925" w14:paraId="3613ABE3" w14:textId="77777777" w:rsidTr="00DF2D36">
        <w:tc>
          <w:tcPr>
            <w:tcW w:w="0" w:type="pct"/>
          </w:tcPr>
          <w:p w14:paraId="2E73D384" w14:textId="77777777" w:rsidR="00861925" w:rsidRPr="00A545F0" w:rsidRDefault="00861925" w:rsidP="00DF2D36">
            <w:pPr>
              <w:pStyle w:val="TableText"/>
              <w:jc w:val="left"/>
              <w:rPr>
                <w:b/>
                <w:bCs/>
                <w:i/>
                <w:iCs/>
              </w:rPr>
            </w:pPr>
            <w:r w:rsidRPr="00A545F0">
              <w:rPr>
                <w:b/>
                <w:bCs/>
                <w:i/>
                <w:iCs/>
              </w:rPr>
              <w:t>Covid-19 Prevention Strategies</w:t>
            </w:r>
          </w:p>
        </w:tc>
        <w:tc>
          <w:tcPr>
            <w:tcW w:w="0" w:type="pct"/>
          </w:tcPr>
          <w:p w14:paraId="2C86450C" w14:textId="77777777" w:rsidR="00861925" w:rsidRPr="00E25F20" w:rsidRDefault="00861925" w:rsidP="00DF2D36">
            <w:pPr>
              <w:pStyle w:val="TableText"/>
              <w:jc w:val="left"/>
            </w:pPr>
          </w:p>
        </w:tc>
      </w:tr>
      <w:tr w:rsidR="00861925" w14:paraId="3CB558FB"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2BB5E4BB" w14:textId="77777777" w:rsidR="00861925" w:rsidRPr="00E25F20" w:rsidRDefault="00861925" w:rsidP="00DF2D36">
            <w:pPr>
              <w:pStyle w:val="TableText"/>
              <w:jc w:val="left"/>
            </w:pPr>
            <w:r w:rsidRPr="00E25F20">
              <w:t>Vaccination offered</w:t>
            </w:r>
          </w:p>
        </w:tc>
        <w:tc>
          <w:tcPr>
            <w:tcW w:w="0" w:type="pct"/>
          </w:tcPr>
          <w:p w14:paraId="7C14956C" w14:textId="77777777" w:rsidR="00861925" w:rsidRPr="00E25F20" w:rsidRDefault="00861925" w:rsidP="00DF2D36">
            <w:pPr>
              <w:pStyle w:val="TableText"/>
              <w:jc w:val="left"/>
            </w:pPr>
            <w:r w:rsidRPr="00E25F20">
              <w:t>Offered vaccines at district-sponsored events to teachers and staff and/or students.</w:t>
            </w:r>
          </w:p>
        </w:tc>
      </w:tr>
      <w:tr w:rsidR="00861925" w14:paraId="1F216ECC" w14:textId="77777777" w:rsidTr="00DF2D36">
        <w:tc>
          <w:tcPr>
            <w:tcW w:w="0" w:type="pct"/>
          </w:tcPr>
          <w:p w14:paraId="14235BB2" w14:textId="77777777" w:rsidR="00861925" w:rsidRPr="00E25F20" w:rsidRDefault="00861925" w:rsidP="00DF2D36">
            <w:pPr>
              <w:pStyle w:val="TableText"/>
              <w:jc w:val="left"/>
            </w:pPr>
            <w:r w:rsidRPr="00E25F20">
              <w:t>Universal masking requirement</w:t>
            </w:r>
          </w:p>
        </w:tc>
        <w:tc>
          <w:tcPr>
            <w:tcW w:w="0" w:type="pct"/>
          </w:tcPr>
          <w:p w14:paraId="2B816C38" w14:textId="77777777" w:rsidR="00861925" w:rsidRPr="00E25F20" w:rsidRDefault="00861925" w:rsidP="00DF2D36">
            <w:pPr>
              <w:pStyle w:val="TableText"/>
              <w:jc w:val="left"/>
            </w:pPr>
            <w:r w:rsidRPr="00E25F20">
              <w:t>Teachers, staff, and students required to wear masks consistently and correctly (i.e., covering the mouth and nose) at school.</w:t>
            </w:r>
          </w:p>
        </w:tc>
      </w:tr>
      <w:tr w:rsidR="00861925" w14:paraId="0CB6B7B3"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60A44267" w14:textId="77777777" w:rsidR="00861925" w:rsidRPr="00E25F20" w:rsidRDefault="00861925" w:rsidP="00DF2D36">
            <w:pPr>
              <w:pStyle w:val="TableText"/>
              <w:jc w:val="left"/>
            </w:pPr>
            <w:r w:rsidRPr="00E25F20">
              <w:t>Physical distancing</w:t>
            </w:r>
          </w:p>
        </w:tc>
        <w:tc>
          <w:tcPr>
            <w:tcW w:w="0" w:type="pct"/>
          </w:tcPr>
          <w:p w14:paraId="18944F66" w14:textId="77777777" w:rsidR="00861925" w:rsidRPr="00E25F20" w:rsidRDefault="00861925" w:rsidP="00DF2D36">
            <w:pPr>
              <w:pStyle w:val="TableText"/>
              <w:jc w:val="left"/>
            </w:pPr>
            <w:r w:rsidRPr="00E25F20">
              <w:t>Required that students maintain at least 3 feet of physical distance between each other indoors.</w:t>
            </w:r>
          </w:p>
        </w:tc>
      </w:tr>
      <w:tr w:rsidR="00861925" w14:paraId="43770F5C" w14:textId="77777777" w:rsidTr="00DF2D36">
        <w:tc>
          <w:tcPr>
            <w:tcW w:w="0" w:type="pct"/>
          </w:tcPr>
          <w:p w14:paraId="58B217FB" w14:textId="77777777" w:rsidR="00861925" w:rsidRPr="00E25F20" w:rsidRDefault="00861925" w:rsidP="00DF2D36">
            <w:pPr>
              <w:pStyle w:val="TableText"/>
              <w:jc w:val="left"/>
            </w:pPr>
            <w:r w:rsidRPr="00E25F20">
              <w:t>Screening testing for students</w:t>
            </w:r>
          </w:p>
        </w:tc>
        <w:tc>
          <w:tcPr>
            <w:tcW w:w="0" w:type="pct"/>
          </w:tcPr>
          <w:p w14:paraId="434EDCBD" w14:textId="77777777" w:rsidR="00861925" w:rsidRPr="00E25F20" w:rsidRDefault="00861925" w:rsidP="00DF2D36">
            <w:pPr>
              <w:pStyle w:val="TableText"/>
              <w:jc w:val="left"/>
            </w:pPr>
            <w:r w:rsidRPr="00E25F20">
              <w:t>Offered screening testing of students on a regular basis.</w:t>
            </w:r>
          </w:p>
        </w:tc>
      </w:tr>
      <w:tr w:rsidR="00861925" w14:paraId="51C67D5D"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499507F3" w14:textId="77777777" w:rsidR="00861925" w:rsidRPr="00E25F20" w:rsidRDefault="00861925" w:rsidP="00DF2D36">
            <w:pPr>
              <w:pStyle w:val="TableText"/>
              <w:jc w:val="left"/>
            </w:pPr>
            <w:r w:rsidRPr="00E25F20">
              <w:t>Staying home when sick</w:t>
            </w:r>
          </w:p>
        </w:tc>
        <w:tc>
          <w:tcPr>
            <w:tcW w:w="0" w:type="pct"/>
          </w:tcPr>
          <w:p w14:paraId="755ED2B6" w14:textId="77777777" w:rsidR="00861925" w:rsidRPr="00E25F20" w:rsidRDefault="00861925" w:rsidP="00DF2D36">
            <w:pPr>
              <w:pStyle w:val="TableText"/>
              <w:jc w:val="left"/>
            </w:pPr>
            <w:r w:rsidRPr="00E25F20">
              <w:t>Encouraged or required that students stay home when sick or tested positive for COVID-19.</w:t>
            </w:r>
          </w:p>
        </w:tc>
      </w:tr>
      <w:tr w:rsidR="00861925" w14:paraId="7585ADAE" w14:textId="77777777" w:rsidTr="00DF2D36">
        <w:tc>
          <w:tcPr>
            <w:tcW w:w="0" w:type="pct"/>
          </w:tcPr>
          <w:p w14:paraId="46C42C55" w14:textId="77777777" w:rsidR="00861925" w:rsidRPr="00E25F20" w:rsidRDefault="00861925" w:rsidP="00DF2D36">
            <w:pPr>
              <w:pStyle w:val="TableText"/>
              <w:jc w:val="left"/>
            </w:pPr>
            <w:r w:rsidRPr="00E25F20">
              <w:t>Contact tracing</w:t>
            </w:r>
          </w:p>
        </w:tc>
        <w:tc>
          <w:tcPr>
            <w:tcW w:w="0" w:type="pct"/>
          </w:tcPr>
          <w:p w14:paraId="6EE580A8" w14:textId="77777777" w:rsidR="00861925" w:rsidRPr="00E25F20" w:rsidRDefault="00861925" w:rsidP="00DF2D36">
            <w:pPr>
              <w:pStyle w:val="TableText"/>
              <w:jc w:val="left"/>
            </w:pPr>
            <w:r w:rsidRPr="00E25F20">
              <w:t>Encouraged or recommended that schools conduct contact tracing.</w:t>
            </w:r>
          </w:p>
        </w:tc>
      </w:tr>
      <w:tr w:rsidR="00861925" w14:paraId="2BA7A8C0"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2464E7C5" w14:textId="77777777" w:rsidR="00861925" w:rsidRPr="00E25F20" w:rsidRDefault="00861925" w:rsidP="00DF2D36">
            <w:pPr>
              <w:pStyle w:val="TableText"/>
              <w:jc w:val="left"/>
            </w:pPr>
            <w:r w:rsidRPr="00E25F20">
              <w:t>Quarantining</w:t>
            </w:r>
          </w:p>
        </w:tc>
        <w:tc>
          <w:tcPr>
            <w:tcW w:w="0" w:type="pct"/>
          </w:tcPr>
          <w:p w14:paraId="4E1C3846" w14:textId="77777777" w:rsidR="00861925" w:rsidRPr="00E25F20" w:rsidRDefault="00861925" w:rsidP="00DF2D36">
            <w:pPr>
              <w:pStyle w:val="TableText"/>
              <w:jc w:val="left"/>
            </w:pPr>
            <w:r w:rsidRPr="00E25F20">
              <w:t>Required students to quarantine if identified to be a close contact.</w:t>
            </w:r>
          </w:p>
        </w:tc>
      </w:tr>
      <w:tr w:rsidR="00861925" w14:paraId="44514E4F" w14:textId="77777777" w:rsidTr="00DF2D36">
        <w:tc>
          <w:tcPr>
            <w:tcW w:w="0" w:type="pct"/>
          </w:tcPr>
          <w:p w14:paraId="5A01A6FD" w14:textId="77777777" w:rsidR="00861925" w:rsidRPr="00E25F20" w:rsidRDefault="00861925" w:rsidP="00DF2D36">
            <w:pPr>
              <w:pStyle w:val="TableText"/>
              <w:jc w:val="left"/>
            </w:pPr>
            <w:r w:rsidRPr="00E25F20">
              <w:t>Cleaning</w:t>
            </w:r>
          </w:p>
        </w:tc>
        <w:tc>
          <w:tcPr>
            <w:tcW w:w="0" w:type="pct"/>
          </w:tcPr>
          <w:p w14:paraId="0C701E91" w14:textId="77777777" w:rsidR="00861925" w:rsidRPr="00E25F20" w:rsidRDefault="00861925" w:rsidP="00DF2D36">
            <w:pPr>
              <w:pStyle w:val="TableText"/>
              <w:jc w:val="left"/>
            </w:pPr>
            <w:r w:rsidRPr="00E25F20">
              <w:t>Required schools to clean high touch surfaces at least once a day or between uses.</w:t>
            </w:r>
          </w:p>
        </w:tc>
      </w:tr>
      <w:tr w:rsidR="00861925" w14:paraId="6466E89E"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7E35F7EC" w14:textId="77777777" w:rsidR="00861925" w:rsidRPr="00E25F20" w:rsidRDefault="00861925" w:rsidP="00DF2D36">
            <w:pPr>
              <w:pStyle w:val="TableText"/>
              <w:jc w:val="left"/>
            </w:pPr>
            <w:r w:rsidRPr="00E25F20">
              <w:t>HEPA filters</w:t>
            </w:r>
          </w:p>
        </w:tc>
        <w:tc>
          <w:tcPr>
            <w:tcW w:w="0" w:type="pct"/>
          </w:tcPr>
          <w:p w14:paraId="77752705" w14:textId="77777777" w:rsidR="00861925" w:rsidRPr="00E25F20" w:rsidRDefault="00861925" w:rsidP="00DF2D36">
            <w:pPr>
              <w:pStyle w:val="TableText"/>
              <w:jc w:val="left"/>
            </w:pPr>
            <w:r w:rsidRPr="00E25F20">
              <w:t>Encouraged use of high-efficiency particulate air (HEPA) filters.</w:t>
            </w:r>
          </w:p>
        </w:tc>
      </w:tr>
      <w:tr w:rsidR="00861925" w14:paraId="29A71E1A" w14:textId="77777777" w:rsidTr="00DF2D36">
        <w:tc>
          <w:tcPr>
            <w:tcW w:w="0" w:type="pct"/>
          </w:tcPr>
          <w:p w14:paraId="5AF6F4B3" w14:textId="77777777" w:rsidR="00861925" w:rsidRPr="00E25F20" w:rsidRDefault="00861925" w:rsidP="00DF2D36">
            <w:pPr>
              <w:pStyle w:val="TableText"/>
              <w:jc w:val="left"/>
            </w:pPr>
            <w:r w:rsidRPr="00E25F20">
              <w:t>HVAC systems</w:t>
            </w:r>
          </w:p>
        </w:tc>
        <w:tc>
          <w:tcPr>
            <w:tcW w:w="0" w:type="pct"/>
          </w:tcPr>
          <w:p w14:paraId="4F16682B" w14:textId="77777777" w:rsidR="00861925" w:rsidRPr="00E25F20" w:rsidRDefault="00861925" w:rsidP="00DF2D36">
            <w:pPr>
              <w:pStyle w:val="TableText"/>
              <w:jc w:val="left"/>
            </w:pPr>
            <w:r w:rsidRPr="00E25F20">
              <w:t>Encouraged replacing, upgrading, maintaining, or inspecting HVAC systems.</w:t>
            </w:r>
          </w:p>
        </w:tc>
      </w:tr>
      <w:tr w:rsidR="00861925" w14:paraId="143B49B3"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0B3A952E" w14:textId="77777777" w:rsidR="00861925" w:rsidRPr="00E25F20" w:rsidRDefault="00861925" w:rsidP="00DF2D36">
            <w:pPr>
              <w:pStyle w:val="TableText"/>
              <w:jc w:val="left"/>
            </w:pPr>
            <w:r w:rsidRPr="00E25F20">
              <w:t>Cumulative strategy index</w:t>
            </w:r>
          </w:p>
        </w:tc>
        <w:tc>
          <w:tcPr>
            <w:tcW w:w="0" w:type="pct"/>
          </w:tcPr>
          <w:p w14:paraId="6179AEFF" w14:textId="77777777" w:rsidR="00861925" w:rsidRPr="00E25F20" w:rsidRDefault="00861925" w:rsidP="00DF2D36">
            <w:pPr>
              <w:pStyle w:val="TableText"/>
              <w:jc w:val="left"/>
            </w:pPr>
            <w:r w:rsidRPr="00E25F20">
              <w:t>Sum of strategies having marginal (p &lt; .10) association with change in case rates.</w:t>
            </w:r>
          </w:p>
        </w:tc>
      </w:tr>
      <w:tr w:rsidR="00861925" w14:paraId="66C464B3" w14:textId="77777777" w:rsidTr="00DF2D36">
        <w:tc>
          <w:tcPr>
            <w:tcW w:w="0" w:type="pct"/>
          </w:tcPr>
          <w:p w14:paraId="4187226E" w14:textId="77777777" w:rsidR="00861925" w:rsidRPr="00A545F0" w:rsidRDefault="00861925" w:rsidP="00DF2D36">
            <w:pPr>
              <w:pStyle w:val="TableText"/>
              <w:jc w:val="left"/>
              <w:rPr>
                <w:b/>
                <w:bCs/>
                <w:i/>
                <w:iCs/>
              </w:rPr>
            </w:pPr>
            <w:r w:rsidRPr="00A545F0">
              <w:rPr>
                <w:b/>
                <w:bCs/>
                <w:i/>
                <w:iCs/>
              </w:rPr>
              <w:t>School-level characteristics</w:t>
            </w:r>
            <w:r w:rsidRPr="00A545F0">
              <w:rPr>
                <w:b/>
                <w:bCs/>
                <w:i/>
                <w:iCs/>
                <w:vertAlign w:val="superscript"/>
              </w:rPr>
              <w:t>1</w:t>
            </w:r>
          </w:p>
        </w:tc>
        <w:tc>
          <w:tcPr>
            <w:tcW w:w="0" w:type="pct"/>
          </w:tcPr>
          <w:p w14:paraId="7840BDF5" w14:textId="77777777" w:rsidR="00861925" w:rsidRPr="00E25F20" w:rsidRDefault="00861925" w:rsidP="00DF2D36">
            <w:pPr>
              <w:pStyle w:val="TableText"/>
              <w:jc w:val="left"/>
            </w:pPr>
          </w:p>
        </w:tc>
      </w:tr>
      <w:tr w:rsidR="00861925" w14:paraId="3F04BAB1"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17581B3E" w14:textId="77777777" w:rsidR="00861925" w:rsidRPr="00E25F20" w:rsidRDefault="00861925" w:rsidP="00DF2D36">
            <w:pPr>
              <w:pStyle w:val="TableText"/>
              <w:jc w:val="left"/>
            </w:pPr>
            <w:r w:rsidRPr="00E25F20">
              <w:t>Percent student body eligible for free and reduced lunch</w:t>
            </w:r>
          </w:p>
        </w:tc>
        <w:tc>
          <w:tcPr>
            <w:tcW w:w="0" w:type="pct"/>
          </w:tcPr>
          <w:p w14:paraId="2A19E8CD" w14:textId="1CF07971" w:rsidR="00861925" w:rsidRPr="00E25F20" w:rsidRDefault="00861925" w:rsidP="00DF2D36">
            <w:pPr>
              <w:pStyle w:val="TableText"/>
              <w:jc w:val="left"/>
            </w:pPr>
            <w:r w:rsidRPr="00E25F20">
              <w:t xml:space="preserve">The percent of the schools' students who were eligible </w:t>
            </w:r>
            <w:r w:rsidR="00177EDE">
              <w:t>f</w:t>
            </w:r>
            <w:r w:rsidRPr="00E25F20">
              <w:t>or free and reduced lunch</w:t>
            </w:r>
          </w:p>
        </w:tc>
      </w:tr>
      <w:tr w:rsidR="00861925" w14:paraId="1BF7C999" w14:textId="77777777" w:rsidTr="00DF2D36">
        <w:tc>
          <w:tcPr>
            <w:tcW w:w="0" w:type="pct"/>
          </w:tcPr>
          <w:p w14:paraId="337AF750" w14:textId="77777777" w:rsidR="00861925" w:rsidRPr="00E25F20" w:rsidRDefault="00861925" w:rsidP="00DF2D36">
            <w:pPr>
              <w:pStyle w:val="TableText"/>
              <w:jc w:val="left"/>
            </w:pPr>
            <w:r w:rsidRPr="00E25F20">
              <w:t>School locale</w:t>
            </w:r>
          </w:p>
        </w:tc>
        <w:tc>
          <w:tcPr>
            <w:tcW w:w="0" w:type="pct"/>
          </w:tcPr>
          <w:p w14:paraId="0F6E77D4" w14:textId="77777777" w:rsidR="00861925" w:rsidRPr="00E25F20" w:rsidRDefault="00861925" w:rsidP="00DF2D36">
            <w:pPr>
              <w:pStyle w:val="TableText"/>
              <w:jc w:val="left"/>
            </w:pPr>
            <w:r w:rsidRPr="00E25F20">
              <w:t>City, rural, suburb, town</w:t>
            </w:r>
          </w:p>
        </w:tc>
      </w:tr>
      <w:tr w:rsidR="00861925" w14:paraId="0C0898E1"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0BFDB44C" w14:textId="77777777" w:rsidR="00861925" w:rsidRPr="00E25F20" w:rsidRDefault="00861925" w:rsidP="00DF2D36">
            <w:pPr>
              <w:pStyle w:val="TableText"/>
              <w:jc w:val="left"/>
            </w:pPr>
            <w:r w:rsidRPr="00E25F20">
              <w:t>Study enrollment composition</w:t>
            </w:r>
          </w:p>
        </w:tc>
        <w:tc>
          <w:tcPr>
            <w:tcW w:w="0" w:type="pct"/>
          </w:tcPr>
          <w:p w14:paraId="1EFA868D" w14:textId="77777777" w:rsidR="00861925" w:rsidRPr="00E25F20" w:rsidRDefault="00861925" w:rsidP="00DF2D36">
            <w:pPr>
              <w:pStyle w:val="TableText"/>
              <w:jc w:val="left"/>
            </w:pPr>
            <w:r w:rsidRPr="00E25F20">
              <w:t xml:space="preserve">Percent of student body Asian, American Indian or Alaska Native, Black/African American, Hispanic/Latino, Native Hawaiian or other Pacific Islander, not specific, two or more races, and </w:t>
            </w:r>
            <w:r>
              <w:t>w</w:t>
            </w:r>
            <w:r w:rsidRPr="00E25F20">
              <w:t>hite (each race/ethnicity represented individually)</w:t>
            </w:r>
            <w:r>
              <w:t>.</w:t>
            </w:r>
          </w:p>
        </w:tc>
      </w:tr>
      <w:tr w:rsidR="00861925" w:rsidRPr="00BD3C47" w14:paraId="26395D1E" w14:textId="77777777" w:rsidTr="00DF2D36">
        <w:tc>
          <w:tcPr>
            <w:tcW w:w="0" w:type="pct"/>
          </w:tcPr>
          <w:p w14:paraId="40DDB86B" w14:textId="77777777" w:rsidR="00861925" w:rsidRPr="00A545F0" w:rsidRDefault="00861925" w:rsidP="00DF2D36">
            <w:pPr>
              <w:pStyle w:val="TableText"/>
              <w:jc w:val="left"/>
              <w:rPr>
                <w:b/>
                <w:bCs/>
                <w:i/>
                <w:iCs/>
              </w:rPr>
            </w:pPr>
            <w:r w:rsidRPr="00A545F0">
              <w:rPr>
                <w:b/>
                <w:bCs/>
                <w:i/>
                <w:iCs/>
              </w:rPr>
              <w:lastRenderedPageBreak/>
              <w:t>County-</w:t>
            </w:r>
            <w:commentRangeStart w:id="96"/>
            <w:commentRangeStart w:id="97"/>
            <w:r w:rsidRPr="00A545F0">
              <w:rPr>
                <w:b/>
                <w:bCs/>
                <w:i/>
                <w:iCs/>
              </w:rPr>
              <w:t>level</w:t>
            </w:r>
            <w:commentRangeEnd w:id="96"/>
            <w:r>
              <w:rPr>
                <w:rStyle w:val="CommentReference"/>
                <w:rFonts w:ascii="Garamond" w:hAnsi="Garamond"/>
                <w:noProof w:val="0"/>
                <w:color w:val="auto"/>
              </w:rPr>
              <w:commentReference w:id="96"/>
            </w:r>
            <w:commentRangeEnd w:id="97"/>
            <w:r w:rsidR="00153816">
              <w:rPr>
                <w:rStyle w:val="CommentReference"/>
                <w:rFonts w:ascii="Garamond" w:hAnsi="Garamond"/>
                <w:noProof w:val="0"/>
                <w:color w:val="auto"/>
              </w:rPr>
              <w:commentReference w:id="97"/>
            </w:r>
            <w:r w:rsidRPr="00A545F0">
              <w:rPr>
                <w:b/>
                <w:bCs/>
                <w:i/>
                <w:iCs/>
              </w:rPr>
              <w:t xml:space="preserve"> characteristics</w:t>
            </w:r>
          </w:p>
        </w:tc>
        <w:tc>
          <w:tcPr>
            <w:tcW w:w="0" w:type="pct"/>
          </w:tcPr>
          <w:p w14:paraId="14F8C20E" w14:textId="77777777" w:rsidR="00861925" w:rsidRPr="00A545F0" w:rsidRDefault="00861925" w:rsidP="00DF2D36">
            <w:pPr>
              <w:pStyle w:val="TableText"/>
              <w:jc w:val="left"/>
              <w:rPr>
                <w:b/>
                <w:bCs/>
              </w:rPr>
            </w:pPr>
          </w:p>
        </w:tc>
      </w:tr>
      <w:tr w:rsidR="00861925" w14:paraId="1DD66973"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01B60D10" w14:textId="77777777" w:rsidR="00861925" w:rsidRPr="00E25F20" w:rsidRDefault="00861925" w:rsidP="00DF2D36">
            <w:pPr>
              <w:pStyle w:val="TableText"/>
              <w:jc w:val="left"/>
            </w:pPr>
            <w:r w:rsidRPr="00E25F20">
              <w:t>Social Vulnerability Index</w:t>
            </w:r>
          </w:p>
        </w:tc>
        <w:tc>
          <w:tcPr>
            <w:tcW w:w="0" w:type="pct"/>
          </w:tcPr>
          <w:p w14:paraId="401FC507" w14:textId="4E3AC919" w:rsidR="00861925" w:rsidRPr="00E25F20" w:rsidRDefault="00861925" w:rsidP="00DF2D36">
            <w:pPr>
              <w:pStyle w:val="TableText"/>
              <w:jc w:val="left"/>
            </w:pPr>
            <w:r w:rsidRPr="00E25F20">
              <w:t xml:space="preserve">Overall summary index indicating the relative vulnerability of U.S. Census tracts across four themes: socioeconomic, household composition </w:t>
            </w:r>
            <w:r>
              <w:t>and</w:t>
            </w:r>
            <w:r w:rsidRPr="00E25F20">
              <w:t xml:space="preserve"> disability, minority status </w:t>
            </w:r>
            <w:r>
              <w:t>and</w:t>
            </w:r>
            <w:r w:rsidRPr="00E25F20">
              <w:t xml:space="preserve"> language, and housing type </w:t>
            </w:r>
            <w:r>
              <w:t>and</w:t>
            </w:r>
            <w:r w:rsidRPr="00E25F20">
              <w:t xml:space="preserve"> transportation</w:t>
            </w:r>
            <w:r>
              <w:t xml:space="preserve"> (Figure 35).</w:t>
            </w:r>
            <w:r w:rsidRPr="00E25F20">
              <w:t xml:space="preserve"> </w:t>
            </w:r>
            <w:r w:rsidRPr="001619C9">
              <w:t>Drawn from the</w:t>
            </w:r>
            <w:r w:rsidRPr="00177EDE">
              <w:rPr>
                <w:rFonts w:eastAsia="Arial" w:cs="Arial"/>
              </w:rPr>
              <w:t xml:space="preserve"> American Community Survey (ACS) of the U</w:t>
            </w:r>
            <w:r w:rsidRPr="00177EDE">
              <w:rPr>
                <w:rFonts w:eastAsia="Arial" w:cs="Arial"/>
                <w:color w:val="0078D4"/>
                <w:u w:val="single"/>
              </w:rPr>
              <w:t>.</w:t>
            </w:r>
            <w:r w:rsidRPr="001619C9">
              <w:t>S</w:t>
            </w:r>
            <w:r w:rsidRPr="00177EDE">
              <w:rPr>
                <w:rFonts w:eastAsia="Arial" w:cs="Arial"/>
                <w:color w:val="0078D4"/>
                <w:u w:val="single"/>
              </w:rPr>
              <w:t>.</w:t>
            </w:r>
            <w:r w:rsidRPr="00177EDE">
              <w:rPr>
                <w:rFonts w:eastAsia="Arial" w:cs="Arial"/>
              </w:rPr>
              <w:t xml:space="preserve"> Census Bureau</w:t>
            </w:r>
          </w:p>
        </w:tc>
      </w:tr>
      <w:tr w:rsidR="00861925" w14:paraId="4F66D73C" w14:textId="77777777" w:rsidTr="00DF2D36">
        <w:tc>
          <w:tcPr>
            <w:tcW w:w="0" w:type="pct"/>
          </w:tcPr>
          <w:p w14:paraId="45982B55" w14:textId="77777777" w:rsidR="00861925" w:rsidRPr="00E25F20" w:rsidRDefault="00861925" w:rsidP="00DF2D36">
            <w:pPr>
              <w:pStyle w:val="TableText"/>
              <w:jc w:val="left"/>
            </w:pPr>
            <w:r w:rsidRPr="00E25F20">
              <w:t>Change in county COVID-19 case rates</w:t>
            </w:r>
          </w:p>
        </w:tc>
        <w:tc>
          <w:tcPr>
            <w:tcW w:w="0" w:type="pct"/>
          </w:tcPr>
          <w:p w14:paraId="79C32B73" w14:textId="77777777" w:rsidR="00861925" w:rsidRPr="00E25F20" w:rsidRDefault="00861925" w:rsidP="00DF2D36">
            <w:pPr>
              <w:pStyle w:val="TableText"/>
              <w:jc w:val="left"/>
            </w:pPr>
            <w:r w:rsidRPr="00E25F20">
              <w:t>Difference in average of 7-day rolling average for the 15th of each month case rate per 100,000 people between October–December and January–March, corresponding with the time period used for calculating school case rate changes. Pulled from HHS Protect</w:t>
            </w:r>
            <w:r>
              <w:t>.</w:t>
            </w:r>
          </w:p>
        </w:tc>
      </w:tr>
      <w:tr w:rsidR="00861925" w14:paraId="48835A41" w14:textId="77777777" w:rsidTr="00DF2D36">
        <w:trPr>
          <w:cnfStyle w:val="000000010000" w:firstRow="0" w:lastRow="0" w:firstColumn="0" w:lastColumn="0" w:oddVBand="0" w:evenVBand="0" w:oddHBand="0" w:evenHBand="1" w:firstRowFirstColumn="0" w:firstRowLastColumn="0" w:lastRowFirstColumn="0" w:lastRowLastColumn="0"/>
        </w:trPr>
        <w:tc>
          <w:tcPr>
            <w:tcW w:w="0" w:type="pct"/>
          </w:tcPr>
          <w:p w14:paraId="375BE766" w14:textId="77777777" w:rsidR="00861925" w:rsidRPr="00E25F20" w:rsidRDefault="00861925" w:rsidP="00DF2D36">
            <w:pPr>
              <w:pStyle w:val="TableText"/>
              <w:jc w:val="left"/>
            </w:pPr>
            <w:r w:rsidRPr="00E25F20">
              <w:t>Region</w:t>
            </w:r>
          </w:p>
        </w:tc>
        <w:tc>
          <w:tcPr>
            <w:tcW w:w="0" w:type="pct"/>
          </w:tcPr>
          <w:p w14:paraId="5BC8FC49" w14:textId="77777777" w:rsidR="00861925" w:rsidRPr="00E25F20" w:rsidRDefault="00861925" w:rsidP="00DF2D36">
            <w:pPr>
              <w:pStyle w:val="TableText"/>
              <w:jc w:val="left"/>
            </w:pPr>
            <w:r w:rsidRPr="00E25F20">
              <w:t>Midwest, northeast, south, west</w:t>
            </w:r>
          </w:p>
        </w:tc>
      </w:tr>
      <w:tr w:rsidR="00861925" w14:paraId="058A1605" w14:textId="77777777" w:rsidTr="00DF2D36">
        <w:tc>
          <w:tcPr>
            <w:tcW w:w="0" w:type="pct"/>
          </w:tcPr>
          <w:p w14:paraId="722A525E" w14:textId="77777777" w:rsidR="00861925" w:rsidRPr="00E25F20" w:rsidRDefault="00861925" w:rsidP="00DF2D36">
            <w:pPr>
              <w:pStyle w:val="TableText"/>
              <w:jc w:val="left"/>
            </w:pPr>
            <w:r w:rsidRPr="00E25F20">
              <w:t>State</w:t>
            </w:r>
          </w:p>
        </w:tc>
        <w:tc>
          <w:tcPr>
            <w:tcW w:w="0" w:type="pct"/>
          </w:tcPr>
          <w:p w14:paraId="5CA6C96C" w14:textId="77777777" w:rsidR="00861925" w:rsidRPr="00E25F20" w:rsidRDefault="00861925" w:rsidP="00DF2D36">
            <w:pPr>
              <w:pStyle w:val="TableText"/>
              <w:jc w:val="left"/>
            </w:pPr>
            <w:r w:rsidRPr="00E25F20">
              <w:t>20 states</w:t>
            </w:r>
          </w:p>
        </w:tc>
      </w:tr>
    </w:tbl>
    <w:p w14:paraId="1D7B72DE" w14:textId="2B56BC4D" w:rsidR="00861925" w:rsidRPr="00A545F0" w:rsidRDefault="00861925" w:rsidP="00861925">
      <w:pPr>
        <w:pStyle w:val="Heading4"/>
        <w:rPr>
          <w:b w:val="0"/>
          <w:bCs/>
          <w:sz w:val="18"/>
          <w:szCs w:val="18"/>
        </w:rPr>
      </w:pPr>
      <w:bookmarkStart w:id="98" w:name="analyses"/>
      <w:bookmarkEnd w:id="20"/>
      <w:r w:rsidRPr="00A545F0">
        <w:rPr>
          <w:b w:val="0"/>
          <w:bCs/>
          <w:sz w:val="18"/>
          <w:szCs w:val="18"/>
          <w:vertAlign w:val="superscript"/>
        </w:rPr>
        <w:t>1</w:t>
      </w:r>
      <w:r w:rsidRPr="00A545F0">
        <w:rPr>
          <w:rFonts w:asciiTheme="minorHAnsi" w:eastAsiaTheme="minorHAnsi" w:hAnsiTheme="minorHAnsi" w:cstheme="minorBidi"/>
          <w:b w:val="0"/>
          <w:bCs/>
          <w:i w:val="0"/>
          <w:iCs w:val="0"/>
          <w:sz w:val="18"/>
          <w:szCs w:val="18"/>
          <w:vertAlign w:val="superscript"/>
        </w:rPr>
        <w:t xml:space="preserve"> </w:t>
      </w:r>
      <w:r w:rsidRPr="00A545F0">
        <w:rPr>
          <w:b w:val="0"/>
          <w:bCs/>
          <w:sz w:val="18"/>
          <w:szCs w:val="18"/>
        </w:rPr>
        <w:t>These measures were derived from the National Center for Education Statistics (NCES) for the 2020–2021 school year, and when possible, missing values were filled with estimates from the 2019–2020 school year. See analyses for description of approach to ameliorate potential of issues with respect to multicollinearity.</w:t>
      </w:r>
    </w:p>
    <w:p w14:paraId="23F27934" w14:textId="77777777" w:rsidR="00861925" w:rsidRPr="00C0145F" w:rsidRDefault="00861925" w:rsidP="00861925"/>
    <w:p w14:paraId="28208F77" w14:textId="1CD5E888" w:rsidR="00861925" w:rsidRPr="00177EDE" w:rsidRDefault="00861925" w:rsidP="00177EDE">
      <w:pPr>
        <w:pStyle w:val="BodyText2"/>
        <w:tabs>
          <w:tab w:val="left" w:pos="2880"/>
        </w:tabs>
        <w:rPr>
          <w:rFonts w:asciiTheme="minorHAnsi" w:hAnsiTheme="minorHAnsi" w:cstheme="minorHAnsi"/>
        </w:rPr>
      </w:pPr>
      <w:r w:rsidRPr="00177EDE">
        <w:rPr>
          <w:rFonts w:asciiTheme="minorHAnsi" w:hAnsiTheme="minorHAnsi" w:cstheme="minorHAnsi"/>
        </w:rPr>
        <w:t xml:space="preserve">In total, the ICF team collected policy guidance documents from </w:t>
      </w:r>
      <w:r w:rsidRPr="00AA67A0">
        <w:rPr>
          <w:rFonts w:asciiTheme="minorHAnsi" w:hAnsiTheme="minorHAnsi" w:cstheme="minorHAnsi"/>
          <w:highlight w:val="yellow"/>
          <w:rPrChange w:id="99" w:author="Murray, Colleen" w:date="2023-02-10T09:45:00Z">
            <w:rPr>
              <w:rFonts w:asciiTheme="minorHAnsi" w:hAnsiTheme="minorHAnsi" w:cstheme="minorHAnsi"/>
            </w:rPr>
          </w:rPrChange>
        </w:rPr>
        <w:t>1,18</w:t>
      </w:r>
      <w:r w:rsidR="00F969AB" w:rsidRPr="00AA67A0">
        <w:rPr>
          <w:rFonts w:asciiTheme="minorHAnsi" w:hAnsiTheme="minorHAnsi" w:cstheme="minorHAnsi"/>
          <w:highlight w:val="yellow"/>
          <w:rPrChange w:id="100" w:author="Murray, Colleen" w:date="2023-02-10T09:45:00Z">
            <w:rPr>
              <w:rFonts w:asciiTheme="minorHAnsi" w:hAnsiTheme="minorHAnsi" w:cstheme="minorHAnsi"/>
            </w:rPr>
          </w:rPrChange>
        </w:rPr>
        <w:t>6</w:t>
      </w:r>
      <w:r w:rsidRPr="00AA67A0">
        <w:rPr>
          <w:rFonts w:asciiTheme="minorHAnsi" w:hAnsiTheme="minorHAnsi" w:cstheme="minorHAnsi"/>
          <w:highlight w:val="yellow"/>
          <w:rPrChange w:id="101" w:author="Murray, Colleen" w:date="2023-02-10T09:45:00Z">
            <w:rPr>
              <w:rFonts w:asciiTheme="minorHAnsi" w:hAnsiTheme="minorHAnsi" w:cstheme="minorHAnsi"/>
            </w:rPr>
          </w:rPrChange>
        </w:rPr>
        <w:t xml:space="preserve"> of 1,</w:t>
      </w:r>
      <w:r w:rsidR="00F969AB" w:rsidRPr="00AA67A0">
        <w:rPr>
          <w:rFonts w:asciiTheme="minorHAnsi" w:hAnsiTheme="minorHAnsi" w:cstheme="minorHAnsi"/>
          <w:highlight w:val="yellow"/>
          <w:rPrChange w:id="102" w:author="Murray, Colleen" w:date="2023-02-10T09:45:00Z">
            <w:rPr>
              <w:rFonts w:asciiTheme="minorHAnsi" w:hAnsiTheme="minorHAnsi" w:cstheme="minorHAnsi"/>
            </w:rPr>
          </w:rPrChange>
        </w:rPr>
        <w:t xml:space="preserve">271 </w:t>
      </w:r>
      <w:r w:rsidRPr="00AA67A0">
        <w:rPr>
          <w:rFonts w:asciiTheme="minorHAnsi" w:hAnsiTheme="minorHAnsi" w:cstheme="minorHAnsi"/>
          <w:highlight w:val="yellow"/>
          <w:rPrChange w:id="103" w:author="Murray, Colleen" w:date="2023-02-10T09:45:00Z">
            <w:rPr>
              <w:rFonts w:asciiTheme="minorHAnsi" w:hAnsiTheme="minorHAnsi" w:cstheme="minorHAnsi"/>
            </w:rPr>
          </w:rPrChange>
        </w:rPr>
        <w:t>(</w:t>
      </w:r>
      <w:commentRangeStart w:id="104"/>
      <w:commentRangeStart w:id="105"/>
      <w:r w:rsidRPr="00AA67A0">
        <w:rPr>
          <w:rFonts w:asciiTheme="minorHAnsi" w:hAnsiTheme="minorHAnsi" w:cstheme="minorHAnsi"/>
          <w:highlight w:val="yellow"/>
          <w:rPrChange w:id="106" w:author="Murray, Colleen" w:date="2023-02-10T09:45:00Z">
            <w:rPr>
              <w:rFonts w:asciiTheme="minorHAnsi" w:hAnsiTheme="minorHAnsi" w:cstheme="minorHAnsi"/>
            </w:rPr>
          </w:rPrChange>
        </w:rPr>
        <w:t>9</w:t>
      </w:r>
      <w:r w:rsidR="00F969AB" w:rsidRPr="00AA67A0">
        <w:rPr>
          <w:rFonts w:asciiTheme="minorHAnsi" w:hAnsiTheme="minorHAnsi" w:cstheme="minorHAnsi"/>
          <w:highlight w:val="yellow"/>
          <w:rPrChange w:id="107" w:author="Murray, Colleen" w:date="2023-02-10T09:45:00Z">
            <w:rPr>
              <w:rFonts w:asciiTheme="minorHAnsi" w:hAnsiTheme="minorHAnsi" w:cstheme="minorHAnsi"/>
            </w:rPr>
          </w:rPrChange>
        </w:rPr>
        <w:t>3</w:t>
      </w:r>
      <w:r w:rsidRPr="00AA67A0">
        <w:rPr>
          <w:rFonts w:asciiTheme="minorHAnsi" w:hAnsiTheme="minorHAnsi" w:cstheme="minorHAnsi"/>
          <w:highlight w:val="yellow"/>
          <w:rPrChange w:id="108" w:author="Murray, Colleen" w:date="2023-02-10T09:45:00Z">
            <w:rPr>
              <w:rFonts w:asciiTheme="minorHAnsi" w:hAnsiTheme="minorHAnsi" w:cstheme="minorHAnsi"/>
            </w:rPr>
          </w:rPrChange>
        </w:rPr>
        <w:t>%</w:t>
      </w:r>
      <w:commentRangeEnd w:id="104"/>
      <w:r w:rsidRPr="00AA67A0">
        <w:rPr>
          <w:rStyle w:val="CommentReference"/>
          <w:rFonts w:asciiTheme="minorHAnsi" w:hAnsiTheme="minorHAnsi" w:cstheme="minorHAnsi"/>
          <w:noProof w:val="0"/>
          <w:color w:val="auto"/>
          <w:sz w:val="21"/>
          <w:szCs w:val="21"/>
          <w:highlight w:val="yellow"/>
          <w:rPrChange w:id="109" w:author="Murray, Colleen" w:date="2023-02-10T09:45:00Z">
            <w:rPr>
              <w:rStyle w:val="CommentReference"/>
              <w:rFonts w:asciiTheme="minorHAnsi" w:hAnsiTheme="minorHAnsi" w:cstheme="minorHAnsi"/>
              <w:noProof w:val="0"/>
              <w:color w:val="auto"/>
              <w:sz w:val="21"/>
              <w:szCs w:val="21"/>
            </w:rPr>
          </w:rPrChange>
        </w:rPr>
        <w:commentReference w:id="104"/>
      </w:r>
      <w:commentRangeEnd w:id="105"/>
      <w:r w:rsidR="00A01CA5" w:rsidRPr="00AA67A0">
        <w:rPr>
          <w:rStyle w:val="CommentReference"/>
          <w:rFonts w:ascii="Garamond" w:hAnsi="Garamond"/>
          <w:noProof w:val="0"/>
          <w:color w:val="auto"/>
          <w:highlight w:val="yellow"/>
          <w:rPrChange w:id="110" w:author="Murray, Colleen" w:date="2023-02-10T09:45:00Z">
            <w:rPr>
              <w:rStyle w:val="CommentReference"/>
              <w:rFonts w:ascii="Garamond" w:hAnsi="Garamond"/>
              <w:noProof w:val="0"/>
              <w:color w:val="auto"/>
            </w:rPr>
          </w:rPrChange>
        </w:rPr>
        <w:commentReference w:id="105"/>
      </w:r>
      <w:r w:rsidRPr="00AA67A0">
        <w:rPr>
          <w:rFonts w:asciiTheme="minorHAnsi" w:hAnsiTheme="minorHAnsi" w:cstheme="minorHAnsi"/>
          <w:highlight w:val="yellow"/>
          <w:rPrChange w:id="111" w:author="Murray, Colleen" w:date="2023-02-10T09:45:00Z">
            <w:rPr>
              <w:rFonts w:asciiTheme="minorHAnsi" w:hAnsiTheme="minorHAnsi" w:cstheme="minorHAnsi"/>
            </w:rPr>
          </w:rPrChange>
        </w:rPr>
        <w:t>)</w:t>
      </w:r>
      <w:r w:rsidRPr="00177EDE">
        <w:rPr>
          <w:rFonts w:asciiTheme="minorHAnsi" w:hAnsiTheme="minorHAnsi" w:cstheme="minorHAnsi"/>
        </w:rPr>
        <w:t xml:space="preserve"> school districts from the NSCPS total sample. </w:t>
      </w:r>
      <w:commentRangeStart w:id="112"/>
      <w:commentRangeStart w:id="113"/>
      <w:r w:rsidRPr="00177EDE">
        <w:rPr>
          <w:rFonts w:asciiTheme="minorHAnsi" w:hAnsiTheme="minorHAnsi" w:cstheme="minorHAnsi"/>
        </w:rPr>
        <w:t xml:space="preserve">School-level COVID-19 case data </w:t>
      </w:r>
      <w:commentRangeEnd w:id="112"/>
      <w:r w:rsidRPr="00177EDE">
        <w:rPr>
          <w:rStyle w:val="CommentReference"/>
          <w:rFonts w:asciiTheme="minorHAnsi" w:hAnsiTheme="minorHAnsi" w:cstheme="minorHAnsi"/>
          <w:noProof w:val="0"/>
          <w:color w:val="auto"/>
          <w:sz w:val="21"/>
          <w:szCs w:val="21"/>
        </w:rPr>
        <w:commentReference w:id="112"/>
      </w:r>
      <w:commentRangeEnd w:id="113"/>
      <w:r w:rsidR="00A01CA5">
        <w:rPr>
          <w:rStyle w:val="CommentReference"/>
          <w:rFonts w:ascii="Garamond" w:hAnsi="Garamond"/>
          <w:noProof w:val="0"/>
          <w:color w:val="auto"/>
        </w:rPr>
        <w:commentReference w:id="113"/>
      </w:r>
      <w:r w:rsidRPr="00177EDE">
        <w:rPr>
          <w:rFonts w:asciiTheme="minorHAnsi" w:hAnsiTheme="minorHAnsi" w:cstheme="minorHAnsi"/>
        </w:rPr>
        <w:t xml:space="preserve">were collected from 28 of 51 health departments (55%) which accounted for 641 schools (40% of 1602 in the total sample). </w:t>
      </w:r>
      <w:ins w:id="114" w:author="Murray, Colleen" w:date="2023-02-10T09:03:00Z">
        <w:r w:rsidR="00DD154E">
          <w:rPr>
            <w:rFonts w:asciiTheme="minorHAnsi" w:hAnsiTheme="minorHAnsi" w:cstheme="minorHAnsi"/>
          </w:rPr>
          <w:t xml:space="preserve">A </w:t>
        </w:r>
      </w:ins>
      <w:ins w:id="115" w:author="Murray, Colleen" w:date="2023-02-10T09:04:00Z">
        <w:r w:rsidR="00DD154E">
          <w:rPr>
            <w:rFonts w:asciiTheme="minorHAnsi" w:hAnsiTheme="minorHAnsi" w:cstheme="minorHAnsi"/>
          </w:rPr>
          <w:t xml:space="preserve">complete </w:t>
        </w:r>
      </w:ins>
      <w:ins w:id="116" w:author="Murray, Colleen" w:date="2023-02-10T09:03:00Z">
        <w:r w:rsidR="00DD154E">
          <w:rPr>
            <w:rFonts w:asciiTheme="minorHAnsi" w:hAnsiTheme="minorHAnsi" w:cstheme="minorHAnsi"/>
          </w:rPr>
          <w:t>description of case data finding</w:t>
        </w:r>
      </w:ins>
      <w:ins w:id="117" w:author="Murray, Colleen" w:date="2023-02-10T09:04:00Z">
        <w:r w:rsidR="00DD154E">
          <w:rPr>
            <w:rFonts w:asciiTheme="minorHAnsi" w:hAnsiTheme="minorHAnsi" w:cstheme="minorHAnsi"/>
          </w:rPr>
          <w:t>s</w:t>
        </w:r>
      </w:ins>
      <w:ins w:id="118" w:author="Murray, Colleen" w:date="2023-02-10T09:03:00Z">
        <w:r w:rsidR="00DD154E">
          <w:rPr>
            <w:rFonts w:asciiTheme="minorHAnsi" w:hAnsiTheme="minorHAnsi" w:cstheme="minorHAnsi"/>
          </w:rPr>
          <w:t xml:space="preserve"> are presented in </w:t>
        </w:r>
        <w:commentRangeStart w:id="119"/>
        <w:r w:rsidR="00DD154E" w:rsidRPr="00AA67A0">
          <w:rPr>
            <w:rFonts w:asciiTheme="minorHAnsi" w:hAnsiTheme="minorHAnsi" w:cstheme="minorHAnsi"/>
            <w:highlight w:val="yellow"/>
            <w:rPrChange w:id="120" w:author="Murray, Colleen" w:date="2023-02-10T09:45:00Z">
              <w:rPr>
                <w:rFonts w:asciiTheme="minorHAnsi" w:hAnsiTheme="minorHAnsi" w:cstheme="minorHAnsi"/>
              </w:rPr>
            </w:rPrChange>
          </w:rPr>
          <w:t>Appendix XX</w:t>
        </w:r>
      </w:ins>
      <w:commentRangeEnd w:id="119"/>
      <w:ins w:id="121" w:author="Murray, Colleen" w:date="2023-02-10T09:06:00Z">
        <w:r w:rsidR="00DD154E" w:rsidRPr="00AA67A0">
          <w:rPr>
            <w:rStyle w:val="CommentReference"/>
            <w:rFonts w:ascii="Garamond" w:hAnsi="Garamond"/>
            <w:noProof w:val="0"/>
            <w:color w:val="auto"/>
            <w:highlight w:val="yellow"/>
            <w:rPrChange w:id="122" w:author="Murray, Colleen" w:date="2023-02-10T09:45:00Z">
              <w:rPr>
                <w:rStyle w:val="CommentReference"/>
                <w:rFonts w:ascii="Garamond" w:hAnsi="Garamond"/>
                <w:noProof w:val="0"/>
                <w:color w:val="auto"/>
              </w:rPr>
            </w:rPrChange>
          </w:rPr>
          <w:commentReference w:id="119"/>
        </w:r>
      </w:ins>
      <w:ins w:id="123" w:author="Murray, Colleen" w:date="2023-02-10T09:03:00Z">
        <w:r w:rsidR="00DD154E">
          <w:rPr>
            <w:rFonts w:asciiTheme="minorHAnsi" w:hAnsiTheme="minorHAnsi" w:cstheme="minorHAnsi"/>
          </w:rPr>
          <w:t xml:space="preserve">. </w:t>
        </w:r>
      </w:ins>
      <w:r w:rsidRPr="00177EDE">
        <w:rPr>
          <w:rFonts w:asciiTheme="minorHAnsi" w:hAnsiTheme="minorHAnsi" w:cstheme="minorHAnsi"/>
        </w:rPr>
        <w:t xml:space="preserve">Schools without at least one month of case reporting during fall 2021 and spring 2022 were excluded from the analytic sample, resulting in a final analytic sample of </w:t>
      </w:r>
      <w:r w:rsidR="00E55B50">
        <w:rPr>
          <w:rFonts w:asciiTheme="minorHAnsi" w:hAnsiTheme="minorHAnsi" w:cstheme="minorHAnsi"/>
        </w:rPr>
        <w:t>502</w:t>
      </w:r>
      <w:r w:rsidRPr="00177EDE">
        <w:rPr>
          <w:rFonts w:asciiTheme="minorHAnsi" w:hAnsiTheme="minorHAnsi" w:cstheme="minorHAnsi"/>
        </w:rPr>
        <w:t xml:space="preserve"> schools (</w:t>
      </w:r>
      <w:r w:rsidR="00E55B50">
        <w:rPr>
          <w:rFonts w:asciiTheme="minorHAnsi" w:hAnsiTheme="minorHAnsi" w:cstheme="minorHAnsi"/>
        </w:rPr>
        <w:t>31</w:t>
      </w:r>
      <w:r w:rsidRPr="00177EDE">
        <w:rPr>
          <w:rFonts w:asciiTheme="minorHAnsi" w:hAnsiTheme="minorHAnsi" w:cstheme="minorHAnsi"/>
        </w:rPr>
        <w:t>% of total sample of NSCPS schools) across 3</w:t>
      </w:r>
      <w:r w:rsidR="00E55B50">
        <w:rPr>
          <w:rFonts w:asciiTheme="minorHAnsi" w:hAnsiTheme="minorHAnsi" w:cstheme="minorHAnsi"/>
        </w:rPr>
        <w:t>8</w:t>
      </w:r>
      <w:r w:rsidRPr="00177EDE">
        <w:rPr>
          <w:rFonts w:asciiTheme="minorHAnsi" w:hAnsiTheme="minorHAnsi" w:cstheme="minorHAnsi"/>
        </w:rPr>
        <w:t>8 school districts (</w:t>
      </w:r>
      <w:r w:rsidR="00E55B50">
        <w:rPr>
          <w:rFonts w:asciiTheme="minorHAnsi" w:hAnsiTheme="minorHAnsi" w:cstheme="minorHAnsi"/>
        </w:rPr>
        <w:t>31</w:t>
      </w:r>
      <w:r w:rsidRPr="00177EDE">
        <w:rPr>
          <w:rFonts w:asciiTheme="minorHAnsi" w:hAnsiTheme="minorHAnsi" w:cstheme="minorHAnsi"/>
        </w:rPr>
        <w:t>% of total sample of NSCPS school districts and 20 states (39% of states and DC).</w:t>
      </w:r>
    </w:p>
    <w:p w14:paraId="3A570CEB" w14:textId="77777777" w:rsidR="00AA67A0" w:rsidRDefault="00AA67A0" w:rsidP="00AA67A0">
      <w:pPr>
        <w:pStyle w:val="BodyText"/>
        <w:spacing w:line="240" w:lineRule="auto"/>
        <w:rPr>
          <w:rFonts w:cstheme="minorHAnsi"/>
        </w:rPr>
      </w:pPr>
    </w:p>
    <w:p w14:paraId="05087140" w14:textId="41C4EA23" w:rsidR="00177EDE" w:rsidRPr="00177EDE" w:rsidRDefault="00177EDE">
      <w:pPr>
        <w:pStyle w:val="BodyText"/>
        <w:spacing w:line="240" w:lineRule="auto"/>
        <w:rPr>
          <w:rFonts w:cstheme="minorHAnsi"/>
        </w:rPr>
        <w:pPrChange w:id="124" w:author="Murray, Colleen" w:date="2023-02-10T09:45:00Z">
          <w:pPr>
            <w:pStyle w:val="BodyText"/>
            <w:spacing w:line="240" w:lineRule="auto"/>
            <w:ind w:firstLine="720"/>
          </w:pPr>
        </w:pPrChange>
      </w:pPr>
      <w:r w:rsidRPr="00177EDE">
        <w:rPr>
          <w:rFonts w:cstheme="minorHAnsi"/>
        </w:rPr>
        <w:t>All analyses were conducted using R version 4.2.1 and included testing for outliers, identified as any observation in which the change in case rate is outside 3.5 standard deviations from the mean (R Core Team, 2022). Descriptive statistics for all study variables were computed</w:t>
      </w:r>
      <w:r>
        <w:rPr>
          <w:rFonts w:cstheme="minorHAnsi"/>
        </w:rPr>
        <w:t xml:space="preserve"> (ns, mean, min, max, standard deviation)</w:t>
      </w:r>
      <w:r w:rsidRPr="00177EDE">
        <w:rPr>
          <w:rFonts w:cstheme="minorHAnsi"/>
        </w:rPr>
        <w:t xml:space="preserve">, as well as t-tests of mean differences between groups defined by the presence of prevention strategy guidance (inclusion/adherence to federal guidance) and Pearson’s correlation coefficient between changes in school-level COVID-19 case rates and continuous covariates following standardization. Intra-class correlation coefficients (ICC) were calculated to </w:t>
      </w:r>
      <w:r>
        <w:rPr>
          <w:rFonts w:cstheme="minorHAnsi"/>
        </w:rPr>
        <w:t>estimate</w:t>
      </w:r>
      <w:r w:rsidRPr="00177EDE">
        <w:rPr>
          <w:rFonts w:cstheme="minorHAnsi"/>
        </w:rPr>
        <w:t xml:space="preserve"> clustering of outcomes by region, state, and district. For modeling results, 95% confidence intervals and p-values are displayed, with a significance threshold of </w:t>
      </w:r>
      <m:oMath>
        <m:r>
          <w:rPr>
            <w:rFonts w:ascii="Cambria Math" w:hAnsi="Cambria Math" w:cstheme="minorHAnsi"/>
          </w:rPr>
          <m:t>α</m:t>
        </m:r>
        <m:r>
          <m:rPr>
            <m:sty m:val="p"/>
          </m:rPr>
          <w:rPr>
            <w:rFonts w:ascii="Cambria Math" w:hAnsi="Cambria Math" w:cstheme="minorHAnsi"/>
          </w:rPr>
          <m:t>=</m:t>
        </m:r>
        <m:r>
          <w:rPr>
            <w:rFonts w:ascii="Cambria Math" w:hAnsi="Cambria Math" w:cstheme="minorHAnsi"/>
          </w:rPr>
          <m:t>0.05</m:t>
        </m:r>
      </m:oMath>
      <w:r w:rsidRPr="00177EDE">
        <w:rPr>
          <w:rFonts w:cstheme="minorHAnsi"/>
        </w:rPr>
        <w:t xml:space="preserve"> and marginal significance indicated by p-value </w:t>
      </w:r>
      <m:oMath>
        <m:r>
          <m:rPr>
            <m:sty m:val="p"/>
          </m:rPr>
          <w:rPr>
            <w:rFonts w:ascii="Cambria Math" w:hAnsi="Cambria Math" w:cstheme="minorHAnsi"/>
          </w:rPr>
          <m:t>&lt;</m:t>
        </m:r>
        <m:r>
          <w:rPr>
            <w:rFonts w:ascii="Cambria Math" w:hAnsi="Cambria Math" w:cstheme="minorHAnsi"/>
          </w:rPr>
          <m:t>0.10</m:t>
        </m:r>
      </m:oMath>
      <w:r w:rsidRPr="00177EDE">
        <w:rPr>
          <w:rFonts w:cstheme="minorHAnsi"/>
        </w:rPr>
        <w:t>.</w:t>
      </w:r>
    </w:p>
    <w:p w14:paraId="3EC2A4AD" w14:textId="1872F66F" w:rsidR="00861925" w:rsidRPr="00177EDE" w:rsidRDefault="00861925" w:rsidP="00861925">
      <w:pPr>
        <w:pStyle w:val="BodyText2"/>
        <w:rPr>
          <w:rFonts w:asciiTheme="minorHAnsi" w:hAnsiTheme="minorHAnsi" w:cstheme="minorHAnsi"/>
        </w:rPr>
      </w:pPr>
      <w:r w:rsidRPr="005F5CE3">
        <w:rPr>
          <w:rFonts w:asciiTheme="minorHAnsi" w:hAnsiTheme="minorHAnsi" w:cstheme="minorHAnsi"/>
        </w:rPr>
        <w:t xml:space="preserve">Following the descriptive analysis, the modeling sequence consisted of two stages. First, a Random Forest (RF) algorithm was developed for identifying covariates </w:t>
      </w:r>
      <w:commentRangeStart w:id="125"/>
      <w:r w:rsidRPr="005F5CE3">
        <w:rPr>
          <w:rFonts w:asciiTheme="minorHAnsi" w:hAnsiTheme="minorHAnsi" w:cstheme="minorHAnsi"/>
        </w:rPr>
        <w:t xml:space="preserve">most predictive of the change in the school-level COVID-19 case rate </w:t>
      </w:r>
      <w:commentRangeEnd w:id="125"/>
      <w:r w:rsidRPr="00177EDE">
        <w:rPr>
          <w:rStyle w:val="CommentReference"/>
          <w:rFonts w:asciiTheme="minorHAnsi" w:hAnsiTheme="minorHAnsi" w:cstheme="minorHAnsi"/>
          <w:noProof w:val="0"/>
          <w:color w:val="auto"/>
        </w:rPr>
        <w:commentReference w:id="125"/>
      </w:r>
      <w:commentRangeStart w:id="126"/>
      <w:commentRangeStart w:id="127"/>
      <w:r w:rsidRPr="00177EDE">
        <w:rPr>
          <w:rFonts w:asciiTheme="minorHAnsi" w:hAnsiTheme="minorHAnsi" w:cstheme="minorHAnsi"/>
        </w:rPr>
        <w:t xml:space="preserve">among the school-level variables </w:t>
      </w:r>
      <w:commentRangeEnd w:id="126"/>
      <w:r w:rsidRPr="00177EDE">
        <w:rPr>
          <w:rStyle w:val="CommentReference"/>
          <w:rFonts w:asciiTheme="minorHAnsi" w:hAnsiTheme="minorHAnsi" w:cstheme="minorHAnsi"/>
          <w:noProof w:val="0"/>
          <w:color w:val="auto"/>
        </w:rPr>
        <w:commentReference w:id="126"/>
      </w:r>
      <w:commentRangeEnd w:id="127"/>
      <w:r w:rsidR="00177EDE" w:rsidRPr="00177EDE">
        <w:rPr>
          <w:rStyle w:val="CommentReference"/>
          <w:rFonts w:asciiTheme="minorHAnsi" w:hAnsiTheme="minorHAnsi" w:cstheme="minorHAnsi"/>
          <w:noProof w:val="0"/>
          <w:color w:val="auto"/>
        </w:rPr>
        <w:commentReference w:id="127"/>
      </w:r>
      <w:r w:rsidRPr="00177EDE">
        <w:rPr>
          <w:rFonts w:asciiTheme="minorHAnsi" w:hAnsiTheme="minorHAnsi" w:cstheme="minorHAnsi"/>
        </w:rPr>
        <w:t xml:space="preserve">(e.g., student population composition, free lunch eligible, etc.), and completing this process for over 100 iterations (Strobl et al. 2008). RF algorithms can be </w:t>
      </w:r>
      <w:r w:rsidRPr="00177EDE">
        <w:rPr>
          <w:rFonts w:asciiTheme="minorHAnsi" w:hAnsiTheme="minorHAnsi" w:cstheme="minorHAnsi"/>
        </w:rPr>
        <w:lastRenderedPageBreak/>
        <w:t>used to rank variables based on their predictive association with the outcome of interest. Due to the limited sample size for this analysis as well as expected collinear relationships between school-level covariates, the ICF team elected to utilize a data-driven approach for a priori excluding covariates with the least predictive value (Breiman, 2001). For the current analysis, covariates with positive variable importance for greater than 50% of the 100 iterations were retained for subsequent modeling.</w:t>
      </w:r>
    </w:p>
    <w:p w14:paraId="4C346879" w14:textId="3F59D8A4" w:rsidR="00861925" w:rsidRDefault="00861925" w:rsidP="00861925">
      <w:pPr>
        <w:pStyle w:val="BodyText2"/>
      </w:pPr>
      <w:r w:rsidRPr="00177EDE">
        <w:rPr>
          <w:rFonts w:asciiTheme="minorHAnsi" w:hAnsiTheme="minorHAnsi" w:cstheme="minorHAnsi"/>
        </w:rPr>
        <w:t xml:space="preserve">The second stage of analysis involved a sequential approach to building </w:t>
      </w:r>
      <w:commentRangeStart w:id="128"/>
      <w:commentRangeStart w:id="129"/>
      <w:r w:rsidRPr="00177EDE">
        <w:rPr>
          <w:rFonts w:asciiTheme="minorHAnsi" w:hAnsiTheme="minorHAnsi" w:cstheme="minorHAnsi"/>
        </w:rPr>
        <w:t xml:space="preserve">multilevel models, </w:t>
      </w:r>
      <w:commentRangeEnd w:id="128"/>
      <w:r w:rsidRPr="00177EDE">
        <w:rPr>
          <w:rStyle w:val="CommentReference"/>
          <w:rFonts w:asciiTheme="minorHAnsi" w:hAnsiTheme="minorHAnsi" w:cstheme="minorHAnsi"/>
          <w:noProof w:val="0"/>
          <w:color w:val="auto"/>
        </w:rPr>
        <w:commentReference w:id="128"/>
      </w:r>
      <w:commentRangeEnd w:id="129"/>
      <w:r w:rsidR="00B47E5B">
        <w:rPr>
          <w:rStyle w:val="CommentReference"/>
          <w:rFonts w:ascii="Garamond" w:hAnsi="Garamond"/>
          <w:noProof w:val="0"/>
          <w:color w:val="auto"/>
        </w:rPr>
        <w:commentReference w:id="129"/>
      </w:r>
      <w:ins w:id="130" w:author="Timpe, Zach" w:date="2023-02-10T14:13:00Z">
        <w:r w:rsidR="00512E56">
          <w:rPr>
            <w:rFonts w:asciiTheme="minorHAnsi" w:hAnsiTheme="minorHAnsi" w:cstheme="minorHAnsi"/>
          </w:rPr>
          <w:t xml:space="preserve">using the lme4 package to build models, </w:t>
        </w:r>
      </w:ins>
      <w:r w:rsidRPr="00177EDE">
        <w:rPr>
          <w:rFonts w:asciiTheme="minorHAnsi" w:hAnsiTheme="minorHAnsi" w:cstheme="minorHAnsi"/>
        </w:rPr>
        <w:t xml:space="preserve">all accounting for </w:t>
      </w:r>
      <w:ins w:id="131" w:author="Timpe, Zach" w:date="2023-02-10T14:10:00Z">
        <w:r w:rsidR="00DC696E">
          <w:rPr>
            <w:rFonts w:asciiTheme="minorHAnsi" w:hAnsiTheme="minorHAnsi" w:cstheme="minorHAnsi"/>
          </w:rPr>
          <w:t xml:space="preserve">random effects of </w:t>
        </w:r>
        <w:r w:rsidR="00504B58">
          <w:rPr>
            <w:rFonts w:asciiTheme="minorHAnsi" w:hAnsiTheme="minorHAnsi" w:cstheme="minorHAnsi"/>
          </w:rPr>
          <w:t>state and region</w:t>
        </w:r>
      </w:ins>
      <w:ins w:id="132" w:author="Timpe, Zach" w:date="2023-02-10T14:12:00Z">
        <w:r w:rsidR="00E37048">
          <w:rPr>
            <w:rFonts w:asciiTheme="minorHAnsi" w:hAnsiTheme="minorHAnsi" w:cstheme="minorHAnsi"/>
          </w:rPr>
          <w:t>, and with</w:t>
        </w:r>
        <w:r w:rsidR="00512E56">
          <w:rPr>
            <w:rFonts w:asciiTheme="minorHAnsi" w:hAnsiTheme="minorHAnsi" w:cstheme="minorHAnsi"/>
          </w:rPr>
          <w:t xml:space="preserve"> the default variance-covariance structure of</w:t>
        </w:r>
        <w:r w:rsidR="00E37048">
          <w:rPr>
            <w:rFonts w:asciiTheme="minorHAnsi" w:hAnsiTheme="minorHAnsi" w:cstheme="minorHAnsi"/>
          </w:rPr>
          <w:t xml:space="preserve"> unstructured</w:t>
        </w:r>
      </w:ins>
      <w:r w:rsidRPr="00177EDE">
        <w:rPr>
          <w:rFonts w:asciiTheme="minorHAnsi" w:eastAsia="Cambria" w:hAnsiTheme="minorHAnsi" w:cstheme="minorHAnsi"/>
          <w:sz w:val="24"/>
          <w:szCs w:val="24"/>
        </w:rPr>
        <w:t xml:space="preserve"> </w:t>
      </w:r>
      <w:r w:rsidRPr="00177EDE">
        <w:rPr>
          <w:rFonts w:asciiTheme="minorHAnsi" w:eastAsia="Cambria" w:hAnsiTheme="minorHAnsi" w:cstheme="minorHAnsi"/>
        </w:rPr>
        <w:t>(Finch, Bolin, &amp; Kelley 2019).</w:t>
      </w:r>
      <w:r w:rsidRPr="00177EDE">
        <w:rPr>
          <w:rFonts w:asciiTheme="minorHAnsi" w:hAnsiTheme="minorHAnsi" w:cstheme="minorHAnsi"/>
        </w:rPr>
        <w:t xml:space="preserve"> The first set of models examined adjusted associations between each school-district COVID-19 policy and the change in the school-level case rate, adjusting for cvoariates. The second set of models examined adjusted associations between each school-district COVID-19 policy, after adjustment for all school-district COVID-19 policies and covariates. Next, a set of models was built to compare schools having multiple strategies in place, characterized by cumulative indices. The cumulative indices were calculated as the sum of strategies identified from the </w:t>
      </w:r>
      <w:commentRangeStart w:id="133"/>
      <w:r w:rsidRPr="00177EDE">
        <w:rPr>
          <w:rFonts w:asciiTheme="minorHAnsi" w:hAnsiTheme="minorHAnsi" w:cstheme="minorHAnsi"/>
        </w:rPr>
        <w:t>first set of models</w:t>
      </w:r>
      <w:r w:rsidR="00177EDE" w:rsidRPr="00177EDE">
        <w:rPr>
          <w:rFonts w:asciiTheme="minorHAnsi" w:hAnsiTheme="minorHAnsi" w:cstheme="minorHAnsi"/>
        </w:rPr>
        <w:t xml:space="preserve"> (estimating association between one strategy and change in school-level case rate) that had p-values less than </w:t>
      </w:r>
      <w:commentRangeEnd w:id="133"/>
      <w:r w:rsidRPr="00177EDE">
        <w:rPr>
          <w:rStyle w:val="CommentReference"/>
          <w:rFonts w:asciiTheme="minorHAnsi" w:hAnsiTheme="minorHAnsi" w:cstheme="minorHAnsi"/>
          <w:noProof w:val="0"/>
          <w:color w:val="auto"/>
        </w:rPr>
        <w:commentReference w:id="133"/>
      </w:r>
      <w:commentRangeStart w:id="134"/>
      <w:r w:rsidRPr="00177EDE">
        <w:rPr>
          <w:rFonts w:asciiTheme="minorHAnsi" w:hAnsiTheme="minorHAnsi" w:cstheme="minorHAnsi"/>
        </w:rPr>
        <w:t xml:space="preserve"> 0.1</w:t>
      </w:r>
      <w:r w:rsidR="009D5C15">
        <w:rPr>
          <w:rFonts w:asciiTheme="minorHAnsi" w:hAnsiTheme="minorHAnsi" w:cstheme="minorHAnsi"/>
        </w:rPr>
        <w:t xml:space="preserve"> and</w:t>
      </w:r>
      <w:r w:rsidRPr="00177EDE">
        <w:rPr>
          <w:rFonts w:asciiTheme="minorHAnsi" w:hAnsiTheme="minorHAnsi" w:cstheme="minorHAnsi"/>
        </w:rPr>
        <w:t xml:space="preserve"> 0.</w:t>
      </w:r>
      <w:r w:rsidR="00631CC3">
        <w:rPr>
          <w:rFonts w:asciiTheme="minorHAnsi" w:hAnsiTheme="minorHAnsi" w:cstheme="minorHAnsi"/>
        </w:rPr>
        <w:t>3</w:t>
      </w:r>
      <w:r w:rsidRPr="00177EDE">
        <w:rPr>
          <w:rFonts w:asciiTheme="minorHAnsi" w:hAnsiTheme="minorHAnsi" w:cstheme="minorHAnsi"/>
        </w:rPr>
        <w:t xml:space="preserve">. </w:t>
      </w:r>
      <w:commentRangeEnd w:id="134"/>
      <w:r w:rsidR="00177EDE" w:rsidRPr="00177EDE">
        <w:rPr>
          <w:rFonts w:asciiTheme="minorHAnsi" w:hAnsiTheme="minorHAnsi" w:cstheme="minorHAnsi"/>
        </w:rPr>
        <w:t xml:space="preserve">For example, the first of these cumulative indices was comprised of individual strategies whose association with change in school-level case rates yielded p-values less than 0.1. </w:t>
      </w:r>
      <w:r w:rsidRPr="00177EDE">
        <w:rPr>
          <w:rStyle w:val="CommentReference"/>
          <w:rFonts w:asciiTheme="minorHAnsi" w:hAnsiTheme="minorHAnsi" w:cstheme="minorHAnsi"/>
          <w:noProof w:val="0"/>
          <w:color w:val="auto"/>
        </w:rPr>
        <w:commentReference w:id="134"/>
      </w:r>
      <w:r w:rsidRPr="00AD606F">
        <w:t xml:space="preserve"> </w:t>
      </w:r>
    </w:p>
    <w:p w14:paraId="1198CBD1" w14:textId="77777777" w:rsidR="00861925" w:rsidRDefault="00861925" w:rsidP="00861925">
      <w:pPr>
        <w:pStyle w:val="Heading3noTOC"/>
      </w:pPr>
      <w:bookmarkStart w:id="135" w:name="results"/>
      <w:bookmarkEnd w:id="0"/>
      <w:bookmarkEnd w:id="98"/>
      <w:r>
        <w:t xml:space="preserve">Results for Approach </w:t>
      </w:r>
      <w:commentRangeStart w:id="136"/>
      <w:commentRangeStart w:id="137"/>
      <w:r>
        <w:t>2</w:t>
      </w:r>
      <w:commentRangeEnd w:id="136"/>
      <w:r>
        <w:rPr>
          <w:rStyle w:val="CommentReference"/>
          <w:rFonts w:ascii="Garamond" w:hAnsi="Garamond" w:cstheme="minorBidi"/>
          <w:b w:val="0"/>
          <w:color w:val="auto"/>
        </w:rPr>
        <w:commentReference w:id="136"/>
      </w:r>
      <w:commentRangeEnd w:id="137"/>
      <w:r w:rsidR="00177EDE">
        <w:rPr>
          <w:rStyle w:val="CommentReference"/>
          <w:rFonts w:ascii="Garamond" w:hAnsi="Garamond" w:cstheme="minorBidi"/>
          <w:b w:val="0"/>
          <w:color w:val="auto"/>
        </w:rPr>
        <w:commentReference w:id="137"/>
      </w:r>
    </w:p>
    <w:p w14:paraId="2DCFCCF2" w14:textId="59411EC8" w:rsidR="00861925" w:rsidRPr="001274B2" w:rsidRDefault="00CF279F" w:rsidP="00861925">
      <w:pPr>
        <w:pStyle w:val="BodyText2"/>
        <w:rPr>
          <w:rFonts w:asciiTheme="minorHAnsi" w:hAnsiTheme="minorHAnsi" w:cstheme="minorHAnsi"/>
        </w:rPr>
      </w:pPr>
      <w:ins w:id="138" w:author="Timpe, Zach" w:date="2023-02-10T10:05:00Z">
        <w:r>
          <w:rPr>
            <w:rFonts w:asciiTheme="minorHAnsi" w:hAnsiTheme="minorHAnsi" w:cstheme="minorHAnsi"/>
          </w:rPr>
          <w:t>Ten</w:t>
        </w:r>
      </w:ins>
      <w:ins w:id="139" w:author="Timpe, Zach" w:date="2023-02-06T13:11:00Z">
        <w:r w:rsidR="00177EDE" w:rsidRPr="00177EDE">
          <w:rPr>
            <w:rFonts w:asciiTheme="minorHAnsi" w:hAnsiTheme="minorHAnsi" w:cstheme="minorHAnsi"/>
          </w:rPr>
          <w:t xml:space="preserve"> schools had changes in case rates greater than 3.5 standard deviations from the mean and were subsequently removed from the data for these analyses, resulting in a sample of </w:t>
        </w:r>
      </w:ins>
      <w:ins w:id="140" w:author="Timpe, Zach" w:date="2023-02-10T10:06:00Z">
        <w:r>
          <w:rPr>
            <w:rFonts w:asciiTheme="minorHAnsi" w:hAnsiTheme="minorHAnsi" w:cstheme="minorHAnsi"/>
          </w:rPr>
          <w:t>502</w:t>
        </w:r>
      </w:ins>
      <w:ins w:id="141" w:author="Timpe, Zach" w:date="2023-02-06T13:11:00Z">
        <w:r w:rsidR="00177EDE" w:rsidRPr="00177EDE">
          <w:rPr>
            <w:rFonts w:asciiTheme="minorHAnsi" w:hAnsiTheme="minorHAnsi" w:cstheme="minorHAnsi"/>
          </w:rPr>
          <w:t xml:space="preserve"> schools. Table </w:t>
        </w:r>
      </w:ins>
      <w:ins w:id="142" w:author="Timpe, Zach" w:date="2023-02-06T13:13:00Z">
        <w:r w:rsidR="00177EDE">
          <w:rPr>
            <w:rFonts w:asciiTheme="minorHAnsi" w:hAnsiTheme="minorHAnsi" w:cstheme="minorHAnsi"/>
          </w:rPr>
          <w:t>26</w:t>
        </w:r>
      </w:ins>
      <w:ins w:id="143" w:author="Timpe, Zach" w:date="2023-02-06T13:11:00Z">
        <w:r w:rsidR="00177EDE" w:rsidRPr="00177EDE">
          <w:rPr>
            <w:rFonts w:asciiTheme="minorHAnsi" w:hAnsiTheme="minorHAnsi" w:cstheme="minorHAnsi"/>
          </w:rPr>
          <w:t xml:space="preserve"> provides summary statistics for this sample.</w:t>
        </w:r>
      </w:ins>
      <w:ins w:id="144" w:author="Timpe, Zach" w:date="2023-02-06T13:14:00Z">
        <w:r w:rsidR="00177EDE">
          <w:rPr>
            <w:rFonts w:asciiTheme="minorHAnsi" w:hAnsiTheme="minorHAnsi" w:cstheme="minorHAnsi"/>
          </w:rPr>
          <w:t xml:space="preserve"> </w:t>
        </w:r>
      </w:ins>
      <w:ins w:id="145" w:author="Timpe, Zach" w:date="2023-02-06T13:24:00Z">
        <w:r w:rsidR="00177EDE">
          <w:rPr>
            <w:rFonts w:asciiTheme="minorHAnsi" w:hAnsiTheme="minorHAnsi" w:cstheme="minorHAnsi"/>
          </w:rPr>
          <w:t xml:space="preserve">For the continuous covariates (school composition) numbers reflect percentage. For example, the minimum percentage of student </w:t>
        </w:r>
      </w:ins>
      <w:ins w:id="146" w:author="Timpe, Zach" w:date="2023-02-06T13:25:00Z">
        <w:r w:rsidR="00177EDE">
          <w:rPr>
            <w:rFonts w:asciiTheme="minorHAnsi" w:hAnsiTheme="minorHAnsi" w:cstheme="minorHAnsi"/>
          </w:rPr>
          <w:t>body that was American Indian/Alaska Native was 0%, and max 98.7%. The mean percent of student body being AI/AN was 1.</w:t>
        </w:r>
      </w:ins>
      <w:ins w:id="147" w:author="Timpe, Zach" w:date="2023-02-10T10:09:00Z">
        <w:r w:rsidR="006A6284">
          <w:rPr>
            <w:rFonts w:asciiTheme="minorHAnsi" w:hAnsiTheme="minorHAnsi" w:cstheme="minorHAnsi"/>
          </w:rPr>
          <w:t>47</w:t>
        </w:r>
      </w:ins>
      <w:ins w:id="148" w:author="Timpe, Zach" w:date="2023-02-06T13:25:00Z">
        <w:r w:rsidR="00177EDE">
          <w:rPr>
            <w:rFonts w:asciiTheme="minorHAnsi" w:hAnsiTheme="minorHAnsi" w:cstheme="minorHAnsi"/>
          </w:rPr>
          <w:t xml:space="preserve">%, with a standard deviation of </w:t>
        </w:r>
      </w:ins>
      <w:ins w:id="149" w:author="Timpe, Zach" w:date="2023-02-10T10:09:00Z">
        <w:r w:rsidR="006A6284">
          <w:rPr>
            <w:rFonts w:asciiTheme="minorHAnsi" w:hAnsiTheme="minorHAnsi" w:cstheme="minorHAnsi"/>
          </w:rPr>
          <w:t>8.18</w:t>
        </w:r>
      </w:ins>
      <w:ins w:id="150" w:author="Timpe, Zach" w:date="2023-02-06T13:25:00Z">
        <w:r w:rsidR="00177EDE">
          <w:rPr>
            <w:rFonts w:asciiTheme="minorHAnsi" w:hAnsiTheme="minorHAnsi" w:cstheme="minorHAnsi"/>
          </w:rPr>
          <w:t xml:space="preserve">%. </w:t>
        </w:r>
      </w:ins>
      <w:ins w:id="151" w:author="Timpe, Zach" w:date="2023-02-10T10:09:00Z">
        <w:r w:rsidR="006A6284">
          <w:rPr>
            <w:rFonts w:asciiTheme="minorHAnsi" w:hAnsiTheme="minorHAnsi" w:cstheme="minorHAnsi"/>
          </w:rPr>
          <w:t>Five hundred and two</w:t>
        </w:r>
      </w:ins>
      <w:ins w:id="152" w:author="Timpe, Zach" w:date="2023-02-06T13:11:00Z">
        <w:r w:rsidR="00177EDE" w:rsidRPr="00177EDE">
          <w:rPr>
            <w:rFonts w:asciiTheme="minorHAnsi" w:hAnsiTheme="minorHAnsi" w:cstheme="minorHAnsi"/>
          </w:rPr>
          <w:t xml:space="preserve"> schools had case data available for fall 2021 and spring 2022, with an overall average of 1.</w:t>
        </w:r>
      </w:ins>
      <w:ins w:id="153" w:author="Timpe, Zach" w:date="2023-02-10T10:10:00Z">
        <w:r w:rsidR="00CD64B0">
          <w:rPr>
            <w:rFonts w:asciiTheme="minorHAnsi" w:hAnsiTheme="minorHAnsi" w:cstheme="minorHAnsi"/>
          </w:rPr>
          <w:t>33</w:t>
        </w:r>
      </w:ins>
      <w:ins w:id="154" w:author="Timpe, Zach" w:date="2023-02-06T13:11:00Z">
        <w:r w:rsidR="00177EDE" w:rsidRPr="00177EDE">
          <w:rPr>
            <w:rFonts w:asciiTheme="minorHAnsi" w:hAnsiTheme="minorHAnsi" w:cstheme="minorHAnsi"/>
          </w:rPr>
          <w:t xml:space="preserve"> (SD = </w:t>
        </w:r>
      </w:ins>
      <w:ins w:id="155" w:author="Timpe, Zach" w:date="2023-02-10T10:10:00Z">
        <w:r w:rsidR="00CD64B0">
          <w:rPr>
            <w:rFonts w:asciiTheme="minorHAnsi" w:hAnsiTheme="minorHAnsi" w:cstheme="minorHAnsi"/>
          </w:rPr>
          <w:t>2.07</w:t>
        </w:r>
      </w:ins>
      <w:ins w:id="156" w:author="Timpe, Zach" w:date="2023-02-06T13:11:00Z">
        <w:r w:rsidR="00177EDE" w:rsidRPr="00177EDE">
          <w:rPr>
            <w:rFonts w:asciiTheme="minorHAnsi" w:hAnsiTheme="minorHAnsi" w:cstheme="minorHAnsi"/>
          </w:rPr>
          <w:t xml:space="preserve">) more cases per 100 students per month during spring 2022 than fall 2021. </w:t>
        </w:r>
      </w:ins>
      <w:ins w:id="157" w:author="Timpe, Zach" w:date="2023-02-10T10:10:00Z">
        <w:r w:rsidR="00032DDF">
          <w:rPr>
            <w:rFonts w:asciiTheme="minorHAnsi" w:hAnsiTheme="minorHAnsi" w:cstheme="minorHAnsi"/>
          </w:rPr>
          <w:t>Fiv</w:t>
        </w:r>
      </w:ins>
      <w:ins w:id="158" w:author="Timpe, Zach" w:date="2023-02-10T10:11:00Z">
        <w:r w:rsidR="00032DDF">
          <w:rPr>
            <w:rFonts w:asciiTheme="minorHAnsi" w:hAnsiTheme="minorHAnsi" w:cstheme="minorHAnsi"/>
          </w:rPr>
          <w:t xml:space="preserve">e </w:t>
        </w:r>
      </w:ins>
      <w:ins w:id="159" w:author="Timpe, Zach" w:date="2023-02-06T13:11:00Z">
        <w:r w:rsidR="00177EDE" w:rsidRPr="00177EDE">
          <w:rPr>
            <w:rFonts w:asciiTheme="minorHAnsi" w:hAnsiTheme="minorHAnsi" w:cstheme="minorHAnsi"/>
          </w:rPr>
          <w:t xml:space="preserve">of the school-level covariates </w:t>
        </w:r>
      </w:ins>
      <w:ins w:id="160" w:author="Timpe, Zach" w:date="2023-02-10T10:11:00Z">
        <w:r w:rsidR="00032DDF">
          <w:rPr>
            <w:rFonts w:asciiTheme="minorHAnsi" w:hAnsiTheme="minorHAnsi" w:cstheme="minorHAnsi"/>
          </w:rPr>
          <w:t>and</w:t>
        </w:r>
      </w:ins>
      <w:ins w:id="161" w:author="Timpe, Zach" w:date="2023-02-06T13:11:00Z">
        <w:r w:rsidR="00177EDE" w:rsidRPr="00177EDE">
          <w:rPr>
            <w:rFonts w:asciiTheme="minorHAnsi" w:hAnsiTheme="minorHAnsi" w:cstheme="minorHAnsi"/>
          </w:rPr>
          <w:t xml:space="preserve"> county-level predictors were significantly associated with changes in case rates, </w:t>
        </w:r>
      </w:ins>
      <w:ins w:id="162" w:author="Timpe, Zach" w:date="2023-02-10T10:11:00Z">
        <w:r w:rsidR="00032DDF">
          <w:rPr>
            <w:rFonts w:asciiTheme="minorHAnsi" w:hAnsiTheme="minorHAnsi" w:cstheme="minorHAnsi"/>
          </w:rPr>
          <w:t>including county change in case rate (</w:t>
        </w:r>
        <w:r w:rsidR="00417FA3">
          <w:rPr>
            <w:rFonts w:asciiTheme="minorHAnsi" w:hAnsiTheme="minorHAnsi" w:cstheme="minorHAnsi"/>
          </w:rPr>
          <w:t>correlation = .19, p-value = 0</w:t>
        </w:r>
      </w:ins>
      <w:ins w:id="163" w:author="Timpe, Zach" w:date="2023-02-10T14:16:00Z">
        <w:r w:rsidR="00E34A10">
          <w:rPr>
            <w:rFonts w:asciiTheme="minorHAnsi" w:hAnsiTheme="minorHAnsi" w:cstheme="minorHAnsi"/>
          </w:rPr>
          <w:t>.00</w:t>
        </w:r>
      </w:ins>
      <w:ins w:id="164" w:author="Timpe, Zach" w:date="2023-02-10T10:11:00Z">
        <w:r w:rsidR="00417FA3">
          <w:rPr>
            <w:rFonts w:asciiTheme="minorHAnsi" w:hAnsiTheme="minorHAnsi" w:cstheme="minorHAnsi"/>
          </w:rPr>
          <w:t>), percent Asian (correlation = .13, p-value = .00),</w:t>
        </w:r>
      </w:ins>
      <w:ins w:id="165" w:author="Timpe, Zach" w:date="2023-02-10T10:12:00Z">
        <w:r w:rsidR="00417FA3">
          <w:rPr>
            <w:rFonts w:asciiTheme="minorHAnsi" w:hAnsiTheme="minorHAnsi" w:cstheme="minorHAnsi"/>
          </w:rPr>
          <w:t xml:space="preserve"> </w:t>
        </w:r>
        <w:r w:rsidR="00D31BE6">
          <w:rPr>
            <w:rFonts w:asciiTheme="minorHAnsi" w:hAnsiTheme="minorHAnsi" w:cstheme="minorHAnsi"/>
          </w:rPr>
          <w:t>percent Hispanic or Latino</w:t>
        </w:r>
        <w:r w:rsidR="00D31BE6">
          <w:rPr>
            <w:rFonts w:asciiTheme="minorHAnsi" w:hAnsiTheme="minorHAnsi" w:cstheme="minorHAnsi"/>
          </w:rPr>
          <w:t xml:space="preserve"> (correlation = .1</w:t>
        </w:r>
        <w:r w:rsidR="00D31BE6">
          <w:rPr>
            <w:rFonts w:asciiTheme="minorHAnsi" w:hAnsiTheme="minorHAnsi" w:cstheme="minorHAnsi"/>
          </w:rPr>
          <w:t>5</w:t>
        </w:r>
        <w:r w:rsidR="00D31BE6">
          <w:rPr>
            <w:rFonts w:asciiTheme="minorHAnsi" w:hAnsiTheme="minorHAnsi" w:cstheme="minorHAnsi"/>
          </w:rPr>
          <w:t>, p-value = .00),</w:t>
        </w:r>
        <w:r w:rsidR="00D31BE6">
          <w:rPr>
            <w:rFonts w:asciiTheme="minorHAnsi" w:hAnsiTheme="minorHAnsi" w:cstheme="minorHAnsi"/>
          </w:rPr>
          <w:t xml:space="preserve"> percent White</w:t>
        </w:r>
        <w:r w:rsidR="00D31BE6">
          <w:rPr>
            <w:rFonts w:asciiTheme="minorHAnsi" w:hAnsiTheme="minorHAnsi" w:cstheme="minorHAnsi"/>
          </w:rPr>
          <w:t xml:space="preserve"> (correlation = </w:t>
        </w:r>
        <w:r w:rsidR="00D31BE6">
          <w:rPr>
            <w:rFonts w:asciiTheme="minorHAnsi" w:hAnsiTheme="minorHAnsi" w:cstheme="minorHAnsi"/>
          </w:rPr>
          <w:t>-</w:t>
        </w:r>
        <w:r w:rsidR="00D31BE6">
          <w:rPr>
            <w:rFonts w:asciiTheme="minorHAnsi" w:hAnsiTheme="minorHAnsi" w:cstheme="minorHAnsi"/>
          </w:rPr>
          <w:t>.13, p-value = .0</w:t>
        </w:r>
        <w:r w:rsidR="007E27D9">
          <w:rPr>
            <w:rFonts w:asciiTheme="minorHAnsi" w:hAnsiTheme="minorHAnsi" w:cstheme="minorHAnsi"/>
          </w:rPr>
          <w:t>1</w:t>
        </w:r>
        <w:r w:rsidR="00D31BE6">
          <w:rPr>
            <w:rFonts w:asciiTheme="minorHAnsi" w:hAnsiTheme="minorHAnsi" w:cstheme="minorHAnsi"/>
          </w:rPr>
          <w:t>),</w:t>
        </w:r>
        <w:r w:rsidR="007E27D9">
          <w:rPr>
            <w:rFonts w:asciiTheme="minorHAnsi" w:hAnsiTheme="minorHAnsi" w:cstheme="minorHAnsi"/>
          </w:rPr>
          <w:t xml:space="preserve"> and SVI</w:t>
        </w:r>
        <w:r w:rsidR="007E27D9">
          <w:rPr>
            <w:rFonts w:asciiTheme="minorHAnsi" w:hAnsiTheme="minorHAnsi" w:cstheme="minorHAnsi"/>
          </w:rPr>
          <w:t xml:space="preserve"> (correlation = .1</w:t>
        </w:r>
      </w:ins>
      <w:ins w:id="166" w:author="Timpe, Zach" w:date="2023-02-10T10:13:00Z">
        <w:r w:rsidR="007E27D9">
          <w:rPr>
            <w:rFonts w:asciiTheme="minorHAnsi" w:hAnsiTheme="minorHAnsi" w:cstheme="minorHAnsi"/>
          </w:rPr>
          <w:t>1</w:t>
        </w:r>
      </w:ins>
      <w:ins w:id="167" w:author="Timpe, Zach" w:date="2023-02-10T10:12:00Z">
        <w:r w:rsidR="007E27D9">
          <w:rPr>
            <w:rFonts w:asciiTheme="minorHAnsi" w:hAnsiTheme="minorHAnsi" w:cstheme="minorHAnsi"/>
          </w:rPr>
          <w:t>, p-value = .0</w:t>
        </w:r>
      </w:ins>
      <w:ins w:id="168" w:author="Timpe, Zach" w:date="2023-02-10T10:13:00Z">
        <w:r w:rsidR="007E27D9">
          <w:rPr>
            <w:rFonts w:asciiTheme="minorHAnsi" w:hAnsiTheme="minorHAnsi" w:cstheme="minorHAnsi"/>
          </w:rPr>
          <w:t>1</w:t>
        </w:r>
      </w:ins>
      <w:ins w:id="169" w:author="Timpe, Zach" w:date="2023-02-06T13:11:00Z">
        <w:r w:rsidR="00177EDE" w:rsidRPr="00177EDE">
          <w:rPr>
            <w:rFonts w:asciiTheme="minorHAnsi" w:hAnsiTheme="minorHAnsi" w:cstheme="minorHAnsi"/>
          </w:rPr>
          <w:t>. ICCs indicated significant clustering by region (ICC = 0.0</w:t>
        </w:r>
      </w:ins>
      <w:ins w:id="170" w:author="Timpe, Zach" w:date="2023-02-10T11:01:00Z">
        <w:r w:rsidR="00D46EFF">
          <w:rPr>
            <w:rFonts w:asciiTheme="minorHAnsi" w:hAnsiTheme="minorHAnsi" w:cstheme="minorHAnsi"/>
          </w:rPr>
          <w:t>7</w:t>
        </w:r>
      </w:ins>
      <w:ins w:id="171" w:author="Timpe, Zach" w:date="2023-02-06T13:11:00Z">
        <w:r w:rsidR="00177EDE" w:rsidRPr="00177EDE">
          <w:rPr>
            <w:rFonts w:asciiTheme="minorHAnsi" w:hAnsiTheme="minorHAnsi" w:cstheme="minorHAnsi"/>
          </w:rPr>
          <w:t>) and state (ICC = 0.22), though not by district (ICC = 0.0</w:t>
        </w:r>
      </w:ins>
      <w:ins w:id="172" w:author="Timpe, Zach" w:date="2023-02-10T11:01:00Z">
        <w:r w:rsidR="00D46EFF">
          <w:rPr>
            <w:rFonts w:asciiTheme="minorHAnsi" w:hAnsiTheme="minorHAnsi" w:cstheme="minorHAnsi"/>
          </w:rPr>
          <w:t>1</w:t>
        </w:r>
      </w:ins>
      <w:ins w:id="173" w:author="Timpe, Zach" w:date="2023-02-06T13:11:00Z">
        <w:r w:rsidR="00177EDE" w:rsidRPr="00177EDE">
          <w:rPr>
            <w:rFonts w:asciiTheme="minorHAnsi" w:hAnsiTheme="minorHAnsi" w:cstheme="minorHAnsi"/>
          </w:rPr>
          <w:t xml:space="preserve">). Therefore, accounting for clustering of schools by region and state was necessary for the modeling stage. Overall, the final sample consisted of </w:t>
        </w:r>
      </w:ins>
      <w:ins w:id="174" w:author="Timpe, Zach" w:date="2023-02-10T11:04:00Z">
        <w:r w:rsidR="0056525F">
          <w:rPr>
            <w:rFonts w:asciiTheme="minorHAnsi" w:hAnsiTheme="minorHAnsi" w:cstheme="minorHAnsi"/>
          </w:rPr>
          <w:t>69</w:t>
        </w:r>
      </w:ins>
      <w:ins w:id="175" w:author="Timpe, Zach" w:date="2023-02-06T13:11:00Z">
        <w:r w:rsidR="00177EDE" w:rsidRPr="00177EDE">
          <w:rPr>
            <w:rFonts w:asciiTheme="minorHAnsi" w:hAnsiTheme="minorHAnsi" w:cstheme="minorHAnsi"/>
          </w:rPr>
          <w:t xml:space="preserve"> schools from the Midwest (1</w:t>
        </w:r>
      </w:ins>
      <w:ins w:id="176" w:author="Timpe, Zach" w:date="2023-02-10T11:04:00Z">
        <w:r w:rsidR="0056525F">
          <w:rPr>
            <w:rFonts w:asciiTheme="minorHAnsi" w:hAnsiTheme="minorHAnsi" w:cstheme="minorHAnsi"/>
          </w:rPr>
          <w:t>4</w:t>
        </w:r>
      </w:ins>
      <w:ins w:id="177" w:author="Timpe, Zach" w:date="2023-02-06T13:11:00Z">
        <w:r w:rsidR="00177EDE" w:rsidRPr="00177EDE">
          <w:rPr>
            <w:rFonts w:asciiTheme="minorHAnsi" w:hAnsiTheme="minorHAnsi" w:cstheme="minorHAnsi"/>
          </w:rPr>
          <w:t xml:space="preserve">%), </w:t>
        </w:r>
      </w:ins>
      <w:ins w:id="178" w:author="Timpe, Zach" w:date="2023-02-10T11:04:00Z">
        <w:r w:rsidR="0056525F">
          <w:rPr>
            <w:rFonts w:asciiTheme="minorHAnsi" w:hAnsiTheme="minorHAnsi" w:cstheme="minorHAnsi"/>
          </w:rPr>
          <w:t>130</w:t>
        </w:r>
      </w:ins>
      <w:ins w:id="179" w:author="Timpe, Zach" w:date="2023-02-06T13:11:00Z">
        <w:r w:rsidR="00177EDE" w:rsidRPr="00177EDE">
          <w:rPr>
            <w:rFonts w:asciiTheme="minorHAnsi" w:hAnsiTheme="minorHAnsi" w:cstheme="minorHAnsi"/>
          </w:rPr>
          <w:t xml:space="preserve"> from the Northeast (2</w:t>
        </w:r>
      </w:ins>
      <w:ins w:id="180" w:author="Timpe, Zach" w:date="2023-02-10T11:04:00Z">
        <w:r w:rsidR="0056525F">
          <w:rPr>
            <w:rFonts w:asciiTheme="minorHAnsi" w:hAnsiTheme="minorHAnsi" w:cstheme="minorHAnsi"/>
          </w:rPr>
          <w:t>6</w:t>
        </w:r>
      </w:ins>
      <w:ins w:id="181" w:author="Timpe, Zach" w:date="2023-02-06T13:11:00Z">
        <w:r w:rsidR="00177EDE" w:rsidRPr="00177EDE">
          <w:rPr>
            <w:rFonts w:asciiTheme="minorHAnsi" w:hAnsiTheme="minorHAnsi" w:cstheme="minorHAnsi"/>
          </w:rPr>
          <w:t>%), 1</w:t>
        </w:r>
      </w:ins>
      <w:ins w:id="182" w:author="Timpe, Zach" w:date="2023-02-10T11:04:00Z">
        <w:r w:rsidR="0056525F">
          <w:rPr>
            <w:rFonts w:asciiTheme="minorHAnsi" w:hAnsiTheme="minorHAnsi" w:cstheme="minorHAnsi"/>
          </w:rPr>
          <w:t>99</w:t>
        </w:r>
      </w:ins>
      <w:ins w:id="183" w:author="Timpe, Zach" w:date="2023-02-06T13:11:00Z">
        <w:r w:rsidR="00177EDE" w:rsidRPr="00177EDE">
          <w:rPr>
            <w:rFonts w:asciiTheme="minorHAnsi" w:hAnsiTheme="minorHAnsi" w:cstheme="minorHAnsi"/>
          </w:rPr>
          <w:t xml:space="preserve"> from the South (</w:t>
        </w:r>
      </w:ins>
      <w:ins w:id="184" w:author="Timpe, Zach" w:date="2023-02-10T11:04:00Z">
        <w:r w:rsidR="0056525F">
          <w:rPr>
            <w:rFonts w:asciiTheme="minorHAnsi" w:hAnsiTheme="minorHAnsi" w:cstheme="minorHAnsi"/>
          </w:rPr>
          <w:t>40</w:t>
        </w:r>
      </w:ins>
      <w:ins w:id="185" w:author="Timpe, Zach" w:date="2023-02-06T13:11:00Z">
        <w:r w:rsidR="00177EDE" w:rsidRPr="00177EDE">
          <w:rPr>
            <w:rFonts w:asciiTheme="minorHAnsi" w:hAnsiTheme="minorHAnsi" w:cstheme="minorHAnsi"/>
          </w:rPr>
          <w:t xml:space="preserve">%), and </w:t>
        </w:r>
      </w:ins>
      <w:ins w:id="186" w:author="Timpe, Zach" w:date="2023-02-10T11:06:00Z">
        <w:r w:rsidR="008B3D4A">
          <w:rPr>
            <w:rFonts w:asciiTheme="minorHAnsi" w:hAnsiTheme="minorHAnsi" w:cstheme="minorHAnsi"/>
          </w:rPr>
          <w:t>104</w:t>
        </w:r>
      </w:ins>
      <w:ins w:id="187" w:author="Timpe, Zach" w:date="2023-02-06T13:11:00Z">
        <w:r w:rsidR="00177EDE" w:rsidRPr="00177EDE">
          <w:rPr>
            <w:rFonts w:asciiTheme="minorHAnsi" w:hAnsiTheme="minorHAnsi" w:cstheme="minorHAnsi"/>
          </w:rPr>
          <w:t xml:space="preserve"> from the West (21%). Schools were comparatively distributed by locale, including city (</w:t>
        </w:r>
      </w:ins>
      <w:ins w:id="188" w:author="Timpe, Zach" w:date="2023-02-10T11:06:00Z">
        <w:r w:rsidR="008B3D4A">
          <w:rPr>
            <w:rFonts w:asciiTheme="minorHAnsi" w:hAnsiTheme="minorHAnsi" w:cstheme="minorHAnsi"/>
          </w:rPr>
          <w:t>33</w:t>
        </w:r>
      </w:ins>
      <w:ins w:id="189" w:author="Timpe, Zach" w:date="2023-02-06T13:11:00Z">
        <w:r w:rsidR="00177EDE" w:rsidRPr="00177EDE">
          <w:rPr>
            <w:rFonts w:asciiTheme="minorHAnsi" w:hAnsiTheme="minorHAnsi" w:cstheme="minorHAnsi"/>
          </w:rPr>
          <w:t>%), rural (2</w:t>
        </w:r>
      </w:ins>
      <w:ins w:id="190" w:author="Timpe, Zach" w:date="2023-02-10T11:06:00Z">
        <w:r w:rsidR="008B3D4A">
          <w:rPr>
            <w:rFonts w:asciiTheme="minorHAnsi" w:hAnsiTheme="minorHAnsi" w:cstheme="minorHAnsi"/>
          </w:rPr>
          <w:t>2</w:t>
        </w:r>
      </w:ins>
      <w:ins w:id="191" w:author="Timpe, Zach" w:date="2023-02-06T13:11:00Z">
        <w:r w:rsidR="00177EDE" w:rsidRPr="00177EDE">
          <w:rPr>
            <w:rFonts w:asciiTheme="minorHAnsi" w:hAnsiTheme="minorHAnsi" w:cstheme="minorHAnsi"/>
          </w:rPr>
          <w:t>%), suburb (3</w:t>
        </w:r>
      </w:ins>
      <w:ins w:id="192" w:author="Timpe, Zach" w:date="2023-02-10T11:06:00Z">
        <w:r w:rsidR="00B4794B">
          <w:rPr>
            <w:rFonts w:asciiTheme="minorHAnsi" w:hAnsiTheme="minorHAnsi" w:cstheme="minorHAnsi"/>
          </w:rPr>
          <w:t>4</w:t>
        </w:r>
      </w:ins>
      <w:ins w:id="193" w:author="Timpe, Zach" w:date="2023-02-06T13:11:00Z">
        <w:r w:rsidR="00177EDE" w:rsidRPr="00177EDE">
          <w:rPr>
            <w:rFonts w:asciiTheme="minorHAnsi" w:hAnsiTheme="minorHAnsi" w:cstheme="minorHAnsi"/>
          </w:rPr>
          <w:t>%), and town (1</w:t>
        </w:r>
      </w:ins>
      <w:ins w:id="194" w:author="Timpe, Zach" w:date="2023-02-10T11:06:00Z">
        <w:r w:rsidR="00B4794B">
          <w:rPr>
            <w:rFonts w:asciiTheme="minorHAnsi" w:hAnsiTheme="minorHAnsi" w:cstheme="minorHAnsi"/>
          </w:rPr>
          <w:t>1</w:t>
        </w:r>
      </w:ins>
      <w:ins w:id="195" w:author="Timpe, Zach" w:date="2023-02-06T13:11:00Z">
        <w:r w:rsidR="00177EDE" w:rsidRPr="00177EDE">
          <w:rPr>
            <w:rFonts w:asciiTheme="minorHAnsi" w:hAnsiTheme="minorHAnsi" w:cstheme="minorHAnsi"/>
          </w:rPr>
          <w:t>%). For region and locale, table 2 displays minimum, maximum, mean, and standard deviation of case rates.</w:t>
        </w:r>
      </w:ins>
      <w:r w:rsidR="00861925">
        <w:t xml:space="preserve"> </w:t>
      </w:r>
      <w:r w:rsidR="007724DD" w:rsidRPr="001274B2">
        <w:rPr>
          <w:rFonts w:asciiTheme="minorHAnsi" w:hAnsiTheme="minorHAnsi" w:cstheme="minorHAnsi"/>
        </w:rPr>
        <w:t>For standarization of continuous covariates, z-scores were calculated using mean and standard deviation.</w:t>
      </w:r>
    </w:p>
    <w:p w14:paraId="17F62659" w14:textId="77777777" w:rsidR="00861925" w:rsidRPr="00A545F0" w:rsidRDefault="00861925" w:rsidP="00861925">
      <w:pPr>
        <w:pStyle w:val="TableTitle"/>
        <w:rPr>
          <w:sz w:val="20"/>
          <w:szCs w:val="20"/>
        </w:rPr>
      </w:pPr>
      <w:bookmarkStart w:id="196" w:name="_Ref121140188"/>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26</w:t>
      </w:r>
      <w:r w:rsidRPr="00A545F0">
        <w:rPr>
          <w:sz w:val="20"/>
          <w:szCs w:val="20"/>
        </w:rPr>
        <w:fldChar w:fldCharType="end"/>
      </w:r>
      <w:bookmarkEnd w:id="196"/>
      <w:r w:rsidRPr="00A545F0">
        <w:rPr>
          <w:sz w:val="20"/>
          <w:szCs w:val="20"/>
        </w:rPr>
        <w:t xml:space="preserve">. Summary statistics of changes in case rates and </w:t>
      </w:r>
      <w:commentRangeStart w:id="197"/>
      <w:commentRangeStart w:id="198"/>
      <w:commentRangeStart w:id="199"/>
      <w:r w:rsidRPr="00A545F0">
        <w:rPr>
          <w:sz w:val="20"/>
          <w:szCs w:val="20"/>
        </w:rPr>
        <w:t>standardized covariates</w:t>
      </w:r>
      <w:commentRangeEnd w:id="197"/>
      <w:r>
        <w:rPr>
          <w:rStyle w:val="CommentReference"/>
          <w:rFonts w:ascii="Garamond" w:hAnsi="Garamond"/>
          <w:b w:val="0"/>
          <w:bCs w:val="0"/>
          <w:color w:val="auto"/>
          <w:lang w:bidi="ar-SA"/>
        </w:rPr>
        <w:commentReference w:id="197"/>
      </w:r>
      <w:commentRangeEnd w:id="198"/>
      <w:r w:rsidR="00177EDE">
        <w:rPr>
          <w:rStyle w:val="CommentReference"/>
          <w:rFonts w:ascii="Garamond" w:hAnsi="Garamond"/>
          <w:b w:val="0"/>
          <w:bCs w:val="0"/>
          <w:color w:val="auto"/>
          <w:lang w:bidi="ar-SA"/>
        </w:rPr>
        <w:commentReference w:id="198"/>
      </w:r>
      <w:commentRangeEnd w:id="199"/>
      <w:r w:rsidR="00DD154E">
        <w:rPr>
          <w:rStyle w:val="CommentReference"/>
          <w:rFonts w:ascii="Garamond" w:hAnsi="Garamond"/>
          <w:b w:val="0"/>
          <w:bCs w:val="0"/>
          <w:color w:val="auto"/>
          <w:lang w:bidi="ar-SA"/>
        </w:rPr>
        <w:commentReference w:id="199"/>
      </w:r>
    </w:p>
    <w:tbl>
      <w:tblPr>
        <w:tblStyle w:val="TableGridLight"/>
        <w:tblW w:w="9264" w:type="dxa"/>
        <w:tblCellMar>
          <w:top w:w="43" w:type="dxa"/>
          <w:bottom w:w="43" w:type="dxa"/>
        </w:tblCellMar>
        <w:tblLook w:val="0420" w:firstRow="1" w:lastRow="0" w:firstColumn="0" w:lastColumn="0" w:noHBand="0" w:noVBand="1"/>
      </w:tblPr>
      <w:tblGrid>
        <w:gridCol w:w="3053"/>
        <w:gridCol w:w="1914"/>
        <w:gridCol w:w="2573"/>
        <w:gridCol w:w="1724"/>
      </w:tblGrid>
      <w:tr w:rsidR="00861925" w:rsidRPr="00353C32" w14:paraId="59121416"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3510" w:type="dxa"/>
          </w:tcPr>
          <w:p w14:paraId="5929F448" w14:textId="77777777" w:rsidR="00861925" w:rsidRPr="00A545F0" w:rsidRDefault="00861925" w:rsidP="00DF2D36">
            <w:pPr>
              <w:pStyle w:val="TableHead"/>
              <w:rPr>
                <w:sz w:val="20"/>
                <w:szCs w:val="20"/>
              </w:rPr>
            </w:pPr>
            <w:r w:rsidRPr="00A545F0">
              <w:rPr>
                <w:sz w:val="20"/>
                <w:szCs w:val="20"/>
              </w:rPr>
              <w:t>Construct</w:t>
            </w:r>
          </w:p>
        </w:tc>
        <w:tc>
          <w:tcPr>
            <w:tcW w:w="2154" w:type="dxa"/>
          </w:tcPr>
          <w:p w14:paraId="398D40BA" w14:textId="77777777" w:rsidR="00861925" w:rsidRPr="00A545F0" w:rsidRDefault="00861925" w:rsidP="00DF2D36">
            <w:pPr>
              <w:pStyle w:val="TableHead"/>
              <w:jc w:val="center"/>
              <w:rPr>
                <w:sz w:val="20"/>
                <w:szCs w:val="20"/>
              </w:rPr>
            </w:pPr>
            <w:r w:rsidRPr="00A545F0">
              <w:rPr>
                <w:sz w:val="20"/>
                <w:szCs w:val="20"/>
              </w:rPr>
              <w:t>n (min, max)</w:t>
            </w:r>
          </w:p>
        </w:tc>
        <w:tc>
          <w:tcPr>
            <w:tcW w:w="1716" w:type="dxa"/>
          </w:tcPr>
          <w:p w14:paraId="7AF8FFDA" w14:textId="77777777" w:rsidR="00861925" w:rsidRPr="00A545F0" w:rsidRDefault="00861925" w:rsidP="00DF2D36">
            <w:pPr>
              <w:pStyle w:val="TableHead"/>
              <w:jc w:val="center"/>
              <w:rPr>
                <w:sz w:val="20"/>
                <w:szCs w:val="20"/>
              </w:rPr>
            </w:pPr>
            <w:r w:rsidRPr="00A545F0">
              <w:rPr>
                <w:sz w:val="20"/>
                <w:szCs w:val="20"/>
              </w:rPr>
              <w:t>Mean (SD)</w:t>
            </w:r>
          </w:p>
        </w:tc>
        <w:tc>
          <w:tcPr>
            <w:tcW w:w="1884" w:type="dxa"/>
          </w:tcPr>
          <w:p w14:paraId="3D7C37B2" w14:textId="77777777" w:rsidR="00861925" w:rsidRDefault="00861925" w:rsidP="00DF2D36">
            <w:pPr>
              <w:pStyle w:val="TableHead"/>
              <w:jc w:val="center"/>
              <w:rPr>
                <w:sz w:val="20"/>
                <w:szCs w:val="20"/>
              </w:rPr>
            </w:pPr>
            <w:r w:rsidRPr="00A545F0">
              <w:rPr>
                <w:sz w:val="20"/>
                <w:szCs w:val="20"/>
              </w:rPr>
              <w:t xml:space="preserve">Correlation </w:t>
            </w:r>
          </w:p>
          <w:p w14:paraId="617177E9" w14:textId="77777777" w:rsidR="00861925" w:rsidRPr="00A545F0" w:rsidRDefault="00861925" w:rsidP="00DF2D36">
            <w:pPr>
              <w:pStyle w:val="TableHead"/>
              <w:jc w:val="center"/>
              <w:rPr>
                <w:sz w:val="20"/>
                <w:szCs w:val="20"/>
              </w:rPr>
            </w:pPr>
            <w:r w:rsidRPr="00A545F0">
              <w:rPr>
                <w:sz w:val="20"/>
                <w:szCs w:val="20"/>
              </w:rPr>
              <w:t>(p-value)</w:t>
            </w:r>
          </w:p>
        </w:tc>
      </w:tr>
      <w:tr w:rsidR="00861925" w14:paraId="72C66A12" w14:textId="77777777" w:rsidTr="00DF2D36">
        <w:tc>
          <w:tcPr>
            <w:tcW w:w="3510" w:type="dxa"/>
          </w:tcPr>
          <w:p w14:paraId="25998628" w14:textId="77777777" w:rsidR="00861925" w:rsidRDefault="00861925" w:rsidP="00DF2D36">
            <w:pPr>
              <w:pStyle w:val="TableText"/>
              <w:jc w:val="left"/>
            </w:pPr>
            <w:r>
              <w:t>Change in school COVID-19 case rate</w:t>
            </w:r>
          </w:p>
        </w:tc>
        <w:tc>
          <w:tcPr>
            <w:tcW w:w="2154" w:type="dxa"/>
          </w:tcPr>
          <w:p w14:paraId="0DBC712B" w14:textId="41679C13" w:rsidR="00861925" w:rsidRDefault="0021322C" w:rsidP="00DF2D36">
            <w:pPr>
              <w:pStyle w:val="TableText"/>
            </w:pPr>
            <w:r>
              <w:t>502 (-6.25, 8.75)</w:t>
            </w:r>
          </w:p>
        </w:tc>
        <w:tc>
          <w:tcPr>
            <w:tcW w:w="1716" w:type="dxa"/>
          </w:tcPr>
          <w:p w14:paraId="114E40C9" w14:textId="00635CC7" w:rsidR="00861925" w:rsidRDefault="0021322C" w:rsidP="00DF2D36">
            <w:pPr>
              <w:pStyle w:val="TableText"/>
            </w:pPr>
            <w:r>
              <w:t>1.33</w:t>
            </w:r>
            <w:r w:rsidR="00861925">
              <w:t xml:space="preserve"> (</w:t>
            </w:r>
            <w:r>
              <w:t>2.07</w:t>
            </w:r>
            <w:r w:rsidR="00861925">
              <w:t>)</w:t>
            </w:r>
          </w:p>
        </w:tc>
        <w:tc>
          <w:tcPr>
            <w:tcW w:w="1884" w:type="dxa"/>
          </w:tcPr>
          <w:p w14:paraId="02182169" w14:textId="77777777" w:rsidR="00861925" w:rsidRDefault="00861925" w:rsidP="00DF2D36">
            <w:pPr>
              <w:pStyle w:val="TableText"/>
            </w:pPr>
          </w:p>
        </w:tc>
      </w:tr>
      <w:tr w:rsidR="00861925" w14:paraId="6426A394"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40E025D5" w14:textId="77777777" w:rsidR="00861925" w:rsidRDefault="00861925" w:rsidP="00DF2D36">
            <w:pPr>
              <w:pStyle w:val="TableText"/>
              <w:jc w:val="left"/>
            </w:pPr>
            <w:r>
              <w:lastRenderedPageBreak/>
              <w:t>Change in county COVID-19 case rate</w:t>
            </w:r>
          </w:p>
        </w:tc>
        <w:tc>
          <w:tcPr>
            <w:tcW w:w="2154" w:type="dxa"/>
          </w:tcPr>
          <w:p w14:paraId="72183F82" w14:textId="14727974" w:rsidR="00861925" w:rsidRDefault="005F3130" w:rsidP="00DF2D36">
            <w:pPr>
              <w:pStyle w:val="TableText"/>
            </w:pPr>
            <w:r>
              <w:t>502</w:t>
            </w:r>
            <w:r w:rsidR="00861925">
              <w:t xml:space="preserve"> (−</w:t>
            </w:r>
            <w:r>
              <w:t>27.72</w:t>
            </w:r>
            <w:r w:rsidR="00861925">
              <w:t>, 14747.43)</w:t>
            </w:r>
          </w:p>
        </w:tc>
        <w:tc>
          <w:tcPr>
            <w:tcW w:w="1716" w:type="dxa"/>
          </w:tcPr>
          <w:p w14:paraId="274943FB" w14:textId="4449625D" w:rsidR="00861925" w:rsidRDefault="005F3130" w:rsidP="00DF2D36">
            <w:pPr>
              <w:pStyle w:val="TableText"/>
            </w:pPr>
            <w:r>
              <w:t>1536.05</w:t>
            </w:r>
            <w:r w:rsidR="00861925">
              <w:t xml:space="preserve"> (</w:t>
            </w:r>
            <w:r>
              <w:t>3303.78</w:t>
            </w:r>
            <w:r w:rsidR="00861925">
              <w:t>)</w:t>
            </w:r>
          </w:p>
        </w:tc>
        <w:tc>
          <w:tcPr>
            <w:tcW w:w="1884" w:type="dxa"/>
          </w:tcPr>
          <w:p w14:paraId="40C1C16F" w14:textId="4C478264" w:rsidR="00861925" w:rsidRDefault="00861925" w:rsidP="00DF2D36">
            <w:pPr>
              <w:pStyle w:val="TableText"/>
            </w:pPr>
            <w:r>
              <w:t>0.</w:t>
            </w:r>
            <w:r w:rsidR="005F3130">
              <w:t>186</w:t>
            </w:r>
            <w:r>
              <w:t xml:space="preserve"> (0.</w:t>
            </w:r>
            <w:r w:rsidR="005F3130">
              <w:t>000</w:t>
            </w:r>
            <w:r>
              <w:t>)</w:t>
            </w:r>
          </w:p>
        </w:tc>
      </w:tr>
      <w:tr w:rsidR="00861925" w14:paraId="01A7CCD5" w14:textId="77777777" w:rsidTr="00DF2D36">
        <w:tc>
          <w:tcPr>
            <w:tcW w:w="3510" w:type="dxa"/>
          </w:tcPr>
          <w:p w14:paraId="395E3FF4" w14:textId="77777777" w:rsidR="00861925" w:rsidRDefault="00861925" w:rsidP="00DF2D36">
            <w:pPr>
              <w:pStyle w:val="TableText"/>
              <w:jc w:val="left"/>
            </w:pPr>
            <w:r>
              <w:t>Percent American Indian/Alaska Native</w:t>
            </w:r>
          </w:p>
        </w:tc>
        <w:tc>
          <w:tcPr>
            <w:tcW w:w="2154" w:type="dxa"/>
          </w:tcPr>
          <w:p w14:paraId="6FC84FA6" w14:textId="335FDA52" w:rsidR="00861925" w:rsidRDefault="0071419C" w:rsidP="00DF2D36">
            <w:pPr>
              <w:pStyle w:val="TableText"/>
            </w:pPr>
            <w:r>
              <w:t>498</w:t>
            </w:r>
            <w:r w:rsidR="00861925">
              <w:t xml:space="preserve"> (0, 98.7)</w:t>
            </w:r>
          </w:p>
        </w:tc>
        <w:tc>
          <w:tcPr>
            <w:tcW w:w="1716" w:type="dxa"/>
          </w:tcPr>
          <w:p w14:paraId="72A4959A" w14:textId="6EFD4F89" w:rsidR="00861925" w:rsidRDefault="00861925" w:rsidP="00DF2D36">
            <w:pPr>
              <w:pStyle w:val="TableText"/>
            </w:pPr>
            <w:r>
              <w:t>1.</w:t>
            </w:r>
            <w:r w:rsidR="00B07049">
              <w:t>47</w:t>
            </w:r>
            <w:commentRangeStart w:id="200"/>
            <w:commentRangeStart w:id="201"/>
            <w:commentRangeStart w:id="202"/>
            <w:commentRangeStart w:id="203"/>
            <w:r>
              <w:t xml:space="preserve"> </w:t>
            </w:r>
            <w:commentRangeEnd w:id="200"/>
            <w:r>
              <w:rPr>
                <w:rStyle w:val="CommentReference"/>
                <w:rFonts w:ascii="Garamond" w:hAnsi="Garamond"/>
                <w:noProof w:val="0"/>
                <w:color w:val="auto"/>
              </w:rPr>
              <w:commentReference w:id="200"/>
            </w:r>
            <w:commentRangeEnd w:id="201"/>
            <w:r w:rsidR="00177EDE">
              <w:rPr>
                <w:rStyle w:val="CommentReference"/>
                <w:rFonts w:ascii="Garamond" w:hAnsi="Garamond"/>
                <w:noProof w:val="0"/>
                <w:color w:val="auto"/>
              </w:rPr>
              <w:commentReference w:id="201"/>
            </w:r>
            <w:commentRangeEnd w:id="202"/>
            <w:r w:rsidR="00321BE2">
              <w:rPr>
                <w:rStyle w:val="CommentReference"/>
                <w:rFonts w:ascii="Garamond" w:hAnsi="Garamond"/>
                <w:noProof w:val="0"/>
                <w:color w:val="auto"/>
              </w:rPr>
              <w:commentReference w:id="202"/>
            </w:r>
            <w:commentRangeEnd w:id="203"/>
            <w:r w:rsidR="0046100B">
              <w:rPr>
                <w:rStyle w:val="CommentReference"/>
                <w:rFonts w:ascii="Garamond" w:hAnsi="Garamond"/>
                <w:noProof w:val="0"/>
                <w:color w:val="auto"/>
              </w:rPr>
              <w:commentReference w:id="203"/>
            </w:r>
            <w:r>
              <w:t>(</w:t>
            </w:r>
            <w:r w:rsidR="00B07049">
              <w:t>8.18</w:t>
            </w:r>
            <w:r>
              <w:t>)</w:t>
            </w:r>
          </w:p>
        </w:tc>
        <w:tc>
          <w:tcPr>
            <w:tcW w:w="1884" w:type="dxa"/>
          </w:tcPr>
          <w:p w14:paraId="2F0C305B" w14:textId="0989353E" w:rsidR="00861925" w:rsidRDefault="00861925" w:rsidP="00DF2D36">
            <w:pPr>
              <w:pStyle w:val="TableText"/>
            </w:pPr>
            <w:r>
              <w:t>−0.04</w:t>
            </w:r>
            <w:r w:rsidR="00B07049">
              <w:t>1</w:t>
            </w:r>
            <w:r>
              <w:t xml:space="preserve"> (0.</w:t>
            </w:r>
            <w:r w:rsidR="009B55DA">
              <w:t>356</w:t>
            </w:r>
            <w:r>
              <w:t>)</w:t>
            </w:r>
          </w:p>
        </w:tc>
      </w:tr>
      <w:tr w:rsidR="00861925" w14:paraId="36614021"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1D69BC95" w14:textId="77777777" w:rsidR="00861925" w:rsidRDefault="00861925" w:rsidP="00DF2D36">
            <w:pPr>
              <w:pStyle w:val="TableText"/>
              <w:jc w:val="left"/>
            </w:pPr>
            <w:r>
              <w:t>Percent Asian</w:t>
            </w:r>
          </w:p>
        </w:tc>
        <w:tc>
          <w:tcPr>
            <w:tcW w:w="2154" w:type="dxa"/>
          </w:tcPr>
          <w:p w14:paraId="7C745241" w14:textId="09C4D2BC" w:rsidR="00861925" w:rsidRDefault="009B55DA" w:rsidP="00DF2D36">
            <w:pPr>
              <w:pStyle w:val="TableText"/>
            </w:pPr>
            <w:r>
              <w:t>498</w:t>
            </w:r>
            <w:r w:rsidR="00861925">
              <w:t xml:space="preserve"> (0, </w:t>
            </w:r>
            <w:r w:rsidR="00FB3347">
              <w:t>75.8</w:t>
            </w:r>
            <w:r w:rsidR="00861925">
              <w:t>)</w:t>
            </w:r>
          </w:p>
        </w:tc>
        <w:tc>
          <w:tcPr>
            <w:tcW w:w="1716" w:type="dxa"/>
          </w:tcPr>
          <w:p w14:paraId="158480D0" w14:textId="34DE0983" w:rsidR="00861925" w:rsidRDefault="00861925" w:rsidP="00DF2D36">
            <w:pPr>
              <w:pStyle w:val="TableText"/>
            </w:pPr>
            <w:r>
              <w:t>4.</w:t>
            </w:r>
            <w:r w:rsidR="00FB3347">
              <w:t>77</w:t>
            </w:r>
            <w:r>
              <w:t xml:space="preserve"> (</w:t>
            </w:r>
            <w:r w:rsidR="004627E2">
              <w:t>9.35</w:t>
            </w:r>
            <w:r>
              <w:t>)</w:t>
            </w:r>
          </w:p>
        </w:tc>
        <w:tc>
          <w:tcPr>
            <w:tcW w:w="1884" w:type="dxa"/>
          </w:tcPr>
          <w:p w14:paraId="174E6ABB" w14:textId="6F0083CD" w:rsidR="00861925" w:rsidRDefault="00861925" w:rsidP="00DF2D36">
            <w:pPr>
              <w:pStyle w:val="TableText"/>
            </w:pPr>
            <w:r>
              <w:t>0.</w:t>
            </w:r>
            <w:r w:rsidR="004627E2">
              <w:t>134</w:t>
            </w:r>
            <w:r>
              <w:t xml:space="preserve"> (0.</w:t>
            </w:r>
            <w:r w:rsidR="004627E2">
              <w:t>003</w:t>
            </w:r>
            <w:r>
              <w:t>)</w:t>
            </w:r>
          </w:p>
        </w:tc>
      </w:tr>
      <w:tr w:rsidR="00861925" w14:paraId="78898850" w14:textId="77777777" w:rsidTr="00DF2D36">
        <w:tc>
          <w:tcPr>
            <w:tcW w:w="3510" w:type="dxa"/>
          </w:tcPr>
          <w:p w14:paraId="4BE614AB" w14:textId="77777777" w:rsidR="00861925" w:rsidRDefault="00861925" w:rsidP="00DF2D36">
            <w:pPr>
              <w:pStyle w:val="TableText"/>
              <w:jc w:val="left"/>
            </w:pPr>
            <w:r>
              <w:t>Percent Black or African American</w:t>
            </w:r>
          </w:p>
        </w:tc>
        <w:tc>
          <w:tcPr>
            <w:tcW w:w="2154" w:type="dxa"/>
          </w:tcPr>
          <w:p w14:paraId="54B3C66D" w14:textId="3B73BD3C" w:rsidR="00861925" w:rsidRDefault="00D84960" w:rsidP="00DF2D36">
            <w:pPr>
              <w:pStyle w:val="TableText"/>
            </w:pPr>
            <w:r>
              <w:t>498</w:t>
            </w:r>
            <w:r w:rsidR="00861925">
              <w:t xml:space="preserve"> (0, </w:t>
            </w:r>
            <w:r>
              <w:t>100</w:t>
            </w:r>
            <w:r w:rsidR="00861925">
              <w:t>)</w:t>
            </w:r>
          </w:p>
        </w:tc>
        <w:tc>
          <w:tcPr>
            <w:tcW w:w="1716" w:type="dxa"/>
          </w:tcPr>
          <w:p w14:paraId="0FD0296E" w14:textId="5278409F" w:rsidR="00861925" w:rsidRDefault="00D84960" w:rsidP="00DF2D36">
            <w:pPr>
              <w:pStyle w:val="TableText"/>
            </w:pPr>
            <w:r>
              <w:t>15.04</w:t>
            </w:r>
            <w:r w:rsidR="00861925">
              <w:t xml:space="preserve"> (2</w:t>
            </w:r>
            <w:r>
              <w:t>2.46</w:t>
            </w:r>
            <w:r w:rsidR="00861925">
              <w:t>)</w:t>
            </w:r>
          </w:p>
        </w:tc>
        <w:tc>
          <w:tcPr>
            <w:tcW w:w="1884" w:type="dxa"/>
          </w:tcPr>
          <w:p w14:paraId="3FD20EAB" w14:textId="6A540739" w:rsidR="00861925" w:rsidRDefault="00D84960" w:rsidP="00DF2D36">
            <w:pPr>
              <w:pStyle w:val="TableText"/>
            </w:pPr>
            <w:r>
              <w:t>-</w:t>
            </w:r>
            <w:r w:rsidR="00861925">
              <w:t>0.038 (0.4</w:t>
            </w:r>
            <w:r w:rsidR="00321C38">
              <w:t>02</w:t>
            </w:r>
            <w:r w:rsidR="00861925">
              <w:t>)</w:t>
            </w:r>
          </w:p>
        </w:tc>
      </w:tr>
      <w:tr w:rsidR="00861925" w14:paraId="70E43B4A"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4F3F6F3B" w14:textId="77777777" w:rsidR="00861925" w:rsidRDefault="00861925" w:rsidP="00DF2D36">
            <w:pPr>
              <w:pStyle w:val="TableText"/>
              <w:jc w:val="left"/>
            </w:pPr>
            <w:r>
              <w:t>Percent Hispanic or Latino</w:t>
            </w:r>
          </w:p>
        </w:tc>
        <w:tc>
          <w:tcPr>
            <w:tcW w:w="2154" w:type="dxa"/>
          </w:tcPr>
          <w:p w14:paraId="4F9B022D" w14:textId="34A61264" w:rsidR="00861925" w:rsidRDefault="00321C38" w:rsidP="00DF2D36">
            <w:pPr>
              <w:pStyle w:val="TableText"/>
            </w:pPr>
            <w:r>
              <w:t>498</w:t>
            </w:r>
            <w:r w:rsidR="00861925">
              <w:t xml:space="preserve"> (0, 100)</w:t>
            </w:r>
          </w:p>
        </w:tc>
        <w:tc>
          <w:tcPr>
            <w:tcW w:w="1716" w:type="dxa"/>
          </w:tcPr>
          <w:p w14:paraId="08AF46BA" w14:textId="715254F4" w:rsidR="00861925" w:rsidRDefault="00321C38" w:rsidP="00DF2D36">
            <w:pPr>
              <w:pStyle w:val="TableText"/>
            </w:pPr>
            <w:r>
              <w:t>30.02</w:t>
            </w:r>
            <w:r w:rsidR="00861925">
              <w:t xml:space="preserve"> (2</w:t>
            </w:r>
            <w:r>
              <w:t>8.78</w:t>
            </w:r>
            <w:r w:rsidR="00861925">
              <w:t>)</w:t>
            </w:r>
          </w:p>
        </w:tc>
        <w:tc>
          <w:tcPr>
            <w:tcW w:w="1884" w:type="dxa"/>
          </w:tcPr>
          <w:p w14:paraId="473900E5" w14:textId="40D566A7" w:rsidR="00861925" w:rsidRDefault="00861925" w:rsidP="00DF2D36">
            <w:pPr>
              <w:pStyle w:val="TableText"/>
            </w:pPr>
            <w:r>
              <w:t>0.</w:t>
            </w:r>
            <w:r w:rsidR="007348D7">
              <w:t>14</w:t>
            </w:r>
            <w:r>
              <w:t>6 (0.</w:t>
            </w:r>
            <w:r w:rsidR="007348D7">
              <w:t>001</w:t>
            </w:r>
            <w:r>
              <w:t>)</w:t>
            </w:r>
          </w:p>
        </w:tc>
      </w:tr>
      <w:tr w:rsidR="00861925" w14:paraId="07E31C5B" w14:textId="77777777" w:rsidTr="00DF2D36">
        <w:tc>
          <w:tcPr>
            <w:tcW w:w="3510" w:type="dxa"/>
          </w:tcPr>
          <w:p w14:paraId="7EC36783" w14:textId="77777777" w:rsidR="00861925" w:rsidRDefault="00861925" w:rsidP="00DF2D36">
            <w:pPr>
              <w:pStyle w:val="TableText"/>
              <w:jc w:val="left"/>
            </w:pPr>
            <w:r>
              <w:t>Percent Native Hawaiian or other Pacific Islander</w:t>
            </w:r>
          </w:p>
        </w:tc>
        <w:tc>
          <w:tcPr>
            <w:tcW w:w="2154" w:type="dxa"/>
          </w:tcPr>
          <w:p w14:paraId="29670081" w14:textId="55CFF10E" w:rsidR="00861925" w:rsidRDefault="000D4924" w:rsidP="00DF2D36">
            <w:pPr>
              <w:pStyle w:val="TableText"/>
            </w:pPr>
            <w:r>
              <w:t>498</w:t>
            </w:r>
            <w:r w:rsidR="00861925">
              <w:t xml:space="preserve"> (0, 9.7)</w:t>
            </w:r>
          </w:p>
        </w:tc>
        <w:tc>
          <w:tcPr>
            <w:tcW w:w="1716" w:type="dxa"/>
          </w:tcPr>
          <w:p w14:paraId="6F8B2EB3" w14:textId="255F7E81" w:rsidR="00861925" w:rsidRDefault="00861925" w:rsidP="00DF2D36">
            <w:pPr>
              <w:pStyle w:val="TableText"/>
            </w:pPr>
            <w:r>
              <w:t>0.2</w:t>
            </w:r>
            <w:r w:rsidR="000D4924">
              <w:t>6</w:t>
            </w:r>
            <w:r>
              <w:t xml:space="preserve"> (0.70)</w:t>
            </w:r>
          </w:p>
        </w:tc>
        <w:tc>
          <w:tcPr>
            <w:tcW w:w="1884" w:type="dxa"/>
          </w:tcPr>
          <w:p w14:paraId="498B8110" w14:textId="3DF41E2D" w:rsidR="00861925" w:rsidRDefault="00E923F1" w:rsidP="00DF2D36">
            <w:pPr>
              <w:pStyle w:val="TableText"/>
            </w:pPr>
            <w:r>
              <w:t>-</w:t>
            </w:r>
            <w:r w:rsidR="00861925">
              <w:t>0.0</w:t>
            </w:r>
            <w:r w:rsidR="00381063">
              <w:t>12</w:t>
            </w:r>
            <w:r w:rsidR="00861925">
              <w:t xml:space="preserve"> (0.</w:t>
            </w:r>
            <w:r w:rsidR="00381063">
              <w:t>793</w:t>
            </w:r>
            <w:r w:rsidR="00861925">
              <w:t>)</w:t>
            </w:r>
          </w:p>
        </w:tc>
      </w:tr>
      <w:tr w:rsidR="00861925" w14:paraId="329113FC"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2EC384DC" w14:textId="77777777" w:rsidR="00861925" w:rsidRDefault="00861925" w:rsidP="00DF2D36">
            <w:pPr>
              <w:pStyle w:val="TableText"/>
              <w:jc w:val="left"/>
            </w:pPr>
            <w:r>
              <w:t>Percent no race specified</w:t>
            </w:r>
          </w:p>
        </w:tc>
        <w:tc>
          <w:tcPr>
            <w:tcW w:w="2154" w:type="dxa"/>
          </w:tcPr>
          <w:p w14:paraId="1DCCAF6F" w14:textId="59367831" w:rsidR="00861925" w:rsidRDefault="00381063" w:rsidP="00DF2D36">
            <w:pPr>
              <w:pStyle w:val="TableText"/>
            </w:pPr>
            <w:r>
              <w:t>498</w:t>
            </w:r>
            <w:r w:rsidR="00861925">
              <w:t xml:space="preserve"> (0, 2.6)</w:t>
            </w:r>
          </w:p>
        </w:tc>
        <w:tc>
          <w:tcPr>
            <w:tcW w:w="1716" w:type="dxa"/>
          </w:tcPr>
          <w:p w14:paraId="5073020D" w14:textId="19ADD375" w:rsidR="00861925" w:rsidRDefault="00861925" w:rsidP="00DF2D36">
            <w:pPr>
              <w:pStyle w:val="TableText"/>
            </w:pPr>
            <w:r>
              <w:t>0.02 (0.1</w:t>
            </w:r>
            <w:r w:rsidR="00381063">
              <w:t>4</w:t>
            </w:r>
            <w:r>
              <w:t>)</w:t>
            </w:r>
          </w:p>
        </w:tc>
        <w:tc>
          <w:tcPr>
            <w:tcW w:w="1884" w:type="dxa"/>
          </w:tcPr>
          <w:p w14:paraId="6722868F" w14:textId="608A2251" w:rsidR="00861925" w:rsidRDefault="00861925" w:rsidP="00DF2D36">
            <w:pPr>
              <w:pStyle w:val="TableText"/>
            </w:pPr>
            <w:r>
              <w:t>−0.04</w:t>
            </w:r>
            <w:r w:rsidR="002A40DE">
              <w:t>6</w:t>
            </w:r>
            <w:r>
              <w:t xml:space="preserve"> (0.3</w:t>
            </w:r>
            <w:r w:rsidR="00B12D6F">
              <w:t>09</w:t>
            </w:r>
            <w:r>
              <w:t>)</w:t>
            </w:r>
          </w:p>
        </w:tc>
      </w:tr>
      <w:tr w:rsidR="00861925" w14:paraId="77C9A49A" w14:textId="77777777" w:rsidTr="00DF2D36">
        <w:tc>
          <w:tcPr>
            <w:tcW w:w="3510" w:type="dxa"/>
          </w:tcPr>
          <w:p w14:paraId="02B883F1" w14:textId="77777777" w:rsidR="00861925" w:rsidRDefault="00861925" w:rsidP="00DF2D36">
            <w:pPr>
              <w:pStyle w:val="TableText"/>
              <w:jc w:val="left"/>
            </w:pPr>
            <w:r>
              <w:t>Percent two or more races</w:t>
            </w:r>
          </w:p>
        </w:tc>
        <w:tc>
          <w:tcPr>
            <w:tcW w:w="2154" w:type="dxa"/>
          </w:tcPr>
          <w:p w14:paraId="7BAA5C69" w14:textId="2E53565E" w:rsidR="00861925" w:rsidRDefault="00B12D6F" w:rsidP="00DF2D36">
            <w:pPr>
              <w:pStyle w:val="TableText"/>
            </w:pPr>
            <w:r>
              <w:t>498</w:t>
            </w:r>
            <w:r w:rsidR="00861925">
              <w:t xml:space="preserve"> (0, 23.8)</w:t>
            </w:r>
          </w:p>
        </w:tc>
        <w:tc>
          <w:tcPr>
            <w:tcW w:w="1716" w:type="dxa"/>
          </w:tcPr>
          <w:p w14:paraId="51A81A43" w14:textId="4E251EED" w:rsidR="00861925" w:rsidRDefault="00861925" w:rsidP="00DF2D36">
            <w:pPr>
              <w:pStyle w:val="TableText"/>
            </w:pPr>
            <w:r>
              <w:t>3.</w:t>
            </w:r>
            <w:r w:rsidR="00B12D6F">
              <w:t>6</w:t>
            </w:r>
            <w:r>
              <w:t>6 (3.09)</w:t>
            </w:r>
          </w:p>
        </w:tc>
        <w:tc>
          <w:tcPr>
            <w:tcW w:w="1884" w:type="dxa"/>
          </w:tcPr>
          <w:p w14:paraId="39045F52" w14:textId="4F734D7F" w:rsidR="00861925" w:rsidRDefault="00861925" w:rsidP="00DF2D36">
            <w:pPr>
              <w:pStyle w:val="TableText"/>
            </w:pPr>
            <w:r>
              <w:t>−0.04</w:t>
            </w:r>
            <w:r w:rsidR="00B544B1">
              <w:t>5</w:t>
            </w:r>
            <w:r>
              <w:t xml:space="preserve"> (0.</w:t>
            </w:r>
            <w:r w:rsidR="00B544B1">
              <w:t>32</w:t>
            </w:r>
            <w:r>
              <w:t>)</w:t>
            </w:r>
          </w:p>
        </w:tc>
      </w:tr>
      <w:tr w:rsidR="00861925" w14:paraId="5C5AB5C8"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0DBCA3A8" w14:textId="77777777" w:rsidR="00861925" w:rsidRDefault="00861925" w:rsidP="00DF2D36">
            <w:pPr>
              <w:pStyle w:val="TableText"/>
              <w:jc w:val="left"/>
            </w:pPr>
            <w:r>
              <w:t>Percent White</w:t>
            </w:r>
          </w:p>
        </w:tc>
        <w:tc>
          <w:tcPr>
            <w:tcW w:w="2154" w:type="dxa"/>
          </w:tcPr>
          <w:p w14:paraId="18DF1350" w14:textId="1570D0CA" w:rsidR="00861925" w:rsidRDefault="00B544B1" w:rsidP="00DF2D36">
            <w:pPr>
              <w:pStyle w:val="TableText"/>
            </w:pPr>
            <w:r>
              <w:t>498</w:t>
            </w:r>
            <w:r w:rsidR="00861925">
              <w:t xml:space="preserve"> (0, 100)</w:t>
            </w:r>
          </w:p>
        </w:tc>
        <w:tc>
          <w:tcPr>
            <w:tcW w:w="1716" w:type="dxa"/>
          </w:tcPr>
          <w:p w14:paraId="40F4AF24" w14:textId="2406978C" w:rsidR="00861925" w:rsidRDefault="00B544B1" w:rsidP="00DF2D36">
            <w:pPr>
              <w:pStyle w:val="TableText"/>
            </w:pPr>
            <w:r>
              <w:t>44.78</w:t>
            </w:r>
            <w:r w:rsidR="00861925">
              <w:t xml:space="preserve"> (32</w:t>
            </w:r>
            <w:r>
              <w:t>.8</w:t>
            </w:r>
            <w:r w:rsidR="00861925">
              <w:t>)</w:t>
            </w:r>
          </w:p>
        </w:tc>
        <w:tc>
          <w:tcPr>
            <w:tcW w:w="1884" w:type="dxa"/>
          </w:tcPr>
          <w:p w14:paraId="05EFD212" w14:textId="480D802E" w:rsidR="00861925" w:rsidRDefault="00861925" w:rsidP="00DF2D36">
            <w:pPr>
              <w:pStyle w:val="TableText"/>
            </w:pPr>
            <w:r>
              <w:t>−0.</w:t>
            </w:r>
            <w:r w:rsidR="00EC79C0">
              <w:t>126</w:t>
            </w:r>
            <w:r>
              <w:t xml:space="preserve"> (0.</w:t>
            </w:r>
            <w:r w:rsidR="00EC79C0">
              <w:t>005</w:t>
            </w:r>
            <w:r>
              <w:t>)</w:t>
            </w:r>
          </w:p>
        </w:tc>
      </w:tr>
      <w:tr w:rsidR="00861925" w14:paraId="640DF880" w14:textId="77777777" w:rsidTr="00DF2D36">
        <w:tc>
          <w:tcPr>
            <w:tcW w:w="3510" w:type="dxa"/>
          </w:tcPr>
          <w:p w14:paraId="1EFCB12B" w14:textId="0CE8AB66" w:rsidR="00861925" w:rsidRDefault="00861925" w:rsidP="00DF2D36">
            <w:pPr>
              <w:pStyle w:val="TableText"/>
              <w:jc w:val="left"/>
            </w:pPr>
            <w:r>
              <w:t>Percent free or reduced price meals</w:t>
            </w:r>
          </w:p>
        </w:tc>
        <w:tc>
          <w:tcPr>
            <w:tcW w:w="2154" w:type="dxa"/>
          </w:tcPr>
          <w:p w14:paraId="5F258D98" w14:textId="675F72A1" w:rsidR="00861925" w:rsidRDefault="00EC79C0" w:rsidP="00DF2D36">
            <w:pPr>
              <w:pStyle w:val="TableText"/>
            </w:pPr>
            <w:r>
              <w:t>490</w:t>
            </w:r>
            <w:r w:rsidR="00861925">
              <w:t xml:space="preserve"> (0, 100)</w:t>
            </w:r>
          </w:p>
        </w:tc>
        <w:tc>
          <w:tcPr>
            <w:tcW w:w="1716" w:type="dxa"/>
          </w:tcPr>
          <w:p w14:paraId="3EB5EB4B" w14:textId="74B5B061" w:rsidR="00861925" w:rsidRDefault="00861925" w:rsidP="00DF2D36">
            <w:pPr>
              <w:pStyle w:val="TableText"/>
            </w:pPr>
            <w:r>
              <w:t>5</w:t>
            </w:r>
            <w:r w:rsidR="00EC79C0">
              <w:t>4.29</w:t>
            </w:r>
            <w:r>
              <w:t xml:space="preserve"> (28.</w:t>
            </w:r>
            <w:r w:rsidR="00EC79C0">
              <w:t>24</w:t>
            </w:r>
            <w:r>
              <w:t>)</w:t>
            </w:r>
          </w:p>
        </w:tc>
        <w:tc>
          <w:tcPr>
            <w:tcW w:w="1884" w:type="dxa"/>
          </w:tcPr>
          <w:p w14:paraId="64106560" w14:textId="1D4E555B" w:rsidR="00861925" w:rsidRDefault="00861925" w:rsidP="00DF2D36">
            <w:pPr>
              <w:pStyle w:val="TableText"/>
            </w:pPr>
            <w:r>
              <w:t>0.0</w:t>
            </w:r>
            <w:r w:rsidR="00EC79C0">
              <w:t>66</w:t>
            </w:r>
            <w:r>
              <w:t xml:space="preserve"> (0.</w:t>
            </w:r>
            <w:r w:rsidR="00EC79C0">
              <w:t>144</w:t>
            </w:r>
            <w:r>
              <w:t>)</w:t>
            </w:r>
          </w:p>
        </w:tc>
      </w:tr>
      <w:tr w:rsidR="00861925" w14:paraId="7BBB0DF2"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07034488" w14:textId="77777777" w:rsidR="00861925" w:rsidRDefault="00861925" w:rsidP="00DF2D36">
            <w:pPr>
              <w:pStyle w:val="TableText"/>
              <w:jc w:val="left"/>
            </w:pPr>
            <w:r>
              <w:t>SVI Overall Rank</w:t>
            </w:r>
          </w:p>
        </w:tc>
        <w:tc>
          <w:tcPr>
            <w:tcW w:w="2154" w:type="dxa"/>
          </w:tcPr>
          <w:p w14:paraId="2368DCD1" w14:textId="612D4638" w:rsidR="00861925" w:rsidRDefault="00EC79C0" w:rsidP="00DF2D36">
            <w:pPr>
              <w:pStyle w:val="TableText"/>
            </w:pPr>
            <w:r>
              <w:t>502</w:t>
            </w:r>
            <w:r w:rsidR="00861925">
              <w:t xml:space="preserve"> (0, 99.94)</w:t>
            </w:r>
          </w:p>
        </w:tc>
        <w:tc>
          <w:tcPr>
            <w:tcW w:w="1716" w:type="dxa"/>
          </w:tcPr>
          <w:p w14:paraId="08EBF560" w14:textId="0E755F03" w:rsidR="00861925" w:rsidRDefault="00861925" w:rsidP="00DF2D36">
            <w:pPr>
              <w:pStyle w:val="TableText"/>
            </w:pPr>
            <w:r>
              <w:t>51.</w:t>
            </w:r>
            <w:r w:rsidR="00EC79C0">
              <w:t>7</w:t>
            </w:r>
            <w:r>
              <w:t>1 (2</w:t>
            </w:r>
            <w:r w:rsidR="00EC79C0">
              <w:t>6</w:t>
            </w:r>
            <w:r>
              <w:t>.83)</w:t>
            </w:r>
          </w:p>
        </w:tc>
        <w:tc>
          <w:tcPr>
            <w:tcW w:w="1884" w:type="dxa"/>
          </w:tcPr>
          <w:p w14:paraId="5F31273C" w14:textId="706215D6" w:rsidR="00861925" w:rsidRDefault="00861925" w:rsidP="00DF2D36">
            <w:pPr>
              <w:pStyle w:val="TableText"/>
            </w:pPr>
            <w:r>
              <w:t>0.</w:t>
            </w:r>
            <w:r w:rsidR="00A312EF">
              <w:t>113</w:t>
            </w:r>
            <w:r>
              <w:t xml:space="preserve"> (0.</w:t>
            </w:r>
            <w:r w:rsidR="00A312EF">
              <w:t>011</w:t>
            </w:r>
            <w:r>
              <w:t>)</w:t>
            </w:r>
          </w:p>
        </w:tc>
      </w:tr>
      <w:tr w:rsidR="00861925" w14:paraId="24D4E0FC" w14:textId="77777777" w:rsidTr="00DF2D36">
        <w:tc>
          <w:tcPr>
            <w:tcW w:w="3510" w:type="dxa"/>
          </w:tcPr>
          <w:p w14:paraId="5213055C" w14:textId="77777777" w:rsidR="00861925" w:rsidRPr="00A545F0" w:rsidRDefault="00861925" w:rsidP="00DF2D36">
            <w:pPr>
              <w:pStyle w:val="TableText"/>
              <w:jc w:val="left"/>
              <w:rPr>
                <w:b/>
                <w:bCs/>
                <w:i/>
                <w:iCs/>
              </w:rPr>
            </w:pPr>
            <w:r w:rsidRPr="00A545F0">
              <w:rPr>
                <w:b/>
                <w:bCs/>
                <w:i/>
                <w:iCs/>
              </w:rPr>
              <w:t>Region</w:t>
            </w:r>
          </w:p>
        </w:tc>
        <w:tc>
          <w:tcPr>
            <w:tcW w:w="2154" w:type="dxa"/>
          </w:tcPr>
          <w:p w14:paraId="3EC16B6B" w14:textId="77777777" w:rsidR="00861925" w:rsidRDefault="00861925" w:rsidP="00DF2D36">
            <w:pPr>
              <w:pStyle w:val="TableText"/>
            </w:pPr>
          </w:p>
        </w:tc>
        <w:tc>
          <w:tcPr>
            <w:tcW w:w="1716" w:type="dxa"/>
          </w:tcPr>
          <w:p w14:paraId="1D42CF46" w14:textId="77777777" w:rsidR="00861925" w:rsidRDefault="00861925" w:rsidP="00DF2D36">
            <w:pPr>
              <w:pStyle w:val="TableText"/>
            </w:pPr>
          </w:p>
        </w:tc>
        <w:tc>
          <w:tcPr>
            <w:tcW w:w="1884" w:type="dxa"/>
          </w:tcPr>
          <w:p w14:paraId="27167D62" w14:textId="77777777" w:rsidR="00861925" w:rsidRDefault="00861925" w:rsidP="00DF2D36">
            <w:pPr>
              <w:pStyle w:val="TableText"/>
            </w:pPr>
          </w:p>
        </w:tc>
      </w:tr>
      <w:tr w:rsidR="00861925" w14:paraId="6D467E6A"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15C7E8DC" w14:textId="77777777" w:rsidR="00861925" w:rsidRDefault="00861925" w:rsidP="00DF2D36">
            <w:pPr>
              <w:pStyle w:val="TableText"/>
              <w:jc w:val="left"/>
            </w:pPr>
            <w:r>
              <w:t>Midwest</w:t>
            </w:r>
          </w:p>
        </w:tc>
        <w:tc>
          <w:tcPr>
            <w:tcW w:w="2154" w:type="dxa"/>
          </w:tcPr>
          <w:p w14:paraId="313CF413" w14:textId="7CCA9D62" w:rsidR="00861925" w:rsidRDefault="00A312EF" w:rsidP="00DF2D36">
            <w:pPr>
              <w:pStyle w:val="TableText"/>
            </w:pPr>
            <w:r>
              <w:t>69</w:t>
            </w:r>
            <w:r w:rsidR="00861925">
              <w:t xml:space="preserve"> (−2.87, 4)</w:t>
            </w:r>
          </w:p>
        </w:tc>
        <w:tc>
          <w:tcPr>
            <w:tcW w:w="1716" w:type="dxa"/>
          </w:tcPr>
          <w:p w14:paraId="0A6C4091" w14:textId="4523FDB8" w:rsidR="00861925" w:rsidRDefault="00861925" w:rsidP="00DF2D36">
            <w:pPr>
              <w:pStyle w:val="TableText"/>
            </w:pPr>
            <w:r>
              <w:t>0.</w:t>
            </w:r>
            <w:r w:rsidR="00A312EF">
              <w:t>35</w:t>
            </w:r>
            <w:commentRangeStart w:id="204"/>
            <w:r>
              <w:t xml:space="preserve"> </w:t>
            </w:r>
            <w:commentRangeEnd w:id="204"/>
            <w:r>
              <w:rPr>
                <w:rStyle w:val="CommentReference"/>
                <w:rFonts w:ascii="Garamond" w:hAnsi="Garamond"/>
                <w:noProof w:val="0"/>
                <w:color w:val="auto"/>
              </w:rPr>
              <w:commentReference w:id="204"/>
            </w:r>
            <w:r>
              <w:t>(1.3</w:t>
            </w:r>
            <w:r w:rsidR="00A312EF">
              <w:t>2</w:t>
            </w:r>
            <w:r>
              <w:t>)</w:t>
            </w:r>
          </w:p>
        </w:tc>
        <w:tc>
          <w:tcPr>
            <w:tcW w:w="1884" w:type="dxa"/>
          </w:tcPr>
          <w:p w14:paraId="75F5AEF9" w14:textId="77777777" w:rsidR="00861925" w:rsidRDefault="00861925" w:rsidP="00DF2D36">
            <w:pPr>
              <w:pStyle w:val="TableText"/>
            </w:pPr>
          </w:p>
        </w:tc>
      </w:tr>
      <w:tr w:rsidR="00861925" w14:paraId="30652367" w14:textId="77777777" w:rsidTr="00DF2D36">
        <w:tc>
          <w:tcPr>
            <w:tcW w:w="3510" w:type="dxa"/>
          </w:tcPr>
          <w:p w14:paraId="446CA15E" w14:textId="77777777" w:rsidR="00861925" w:rsidRDefault="00861925" w:rsidP="00DF2D36">
            <w:pPr>
              <w:pStyle w:val="TableText"/>
              <w:jc w:val="left"/>
            </w:pPr>
            <w:r>
              <w:t>Northeast</w:t>
            </w:r>
          </w:p>
        </w:tc>
        <w:tc>
          <w:tcPr>
            <w:tcW w:w="2154" w:type="dxa"/>
          </w:tcPr>
          <w:p w14:paraId="16776C8A" w14:textId="4F5D0C13" w:rsidR="00861925" w:rsidRDefault="00A312EF" w:rsidP="00DF2D36">
            <w:pPr>
              <w:pStyle w:val="TableText"/>
            </w:pPr>
            <w:r>
              <w:t>130</w:t>
            </w:r>
            <w:r w:rsidR="00861925">
              <w:t xml:space="preserve"> (−</w:t>
            </w:r>
            <w:r w:rsidR="005048BA">
              <w:t>3</w:t>
            </w:r>
            <w:r w:rsidR="00861925">
              <w:t>.93, 7.</w:t>
            </w:r>
            <w:r w:rsidR="005048BA">
              <w:t>91</w:t>
            </w:r>
            <w:r w:rsidR="00861925">
              <w:t>)</w:t>
            </w:r>
          </w:p>
        </w:tc>
        <w:tc>
          <w:tcPr>
            <w:tcW w:w="1716" w:type="dxa"/>
          </w:tcPr>
          <w:p w14:paraId="7E8BB85B" w14:textId="3CABC43E" w:rsidR="00861925" w:rsidRDefault="00861925" w:rsidP="00DF2D36">
            <w:pPr>
              <w:pStyle w:val="TableText"/>
            </w:pPr>
            <w:r>
              <w:t>1.7</w:t>
            </w:r>
            <w:r w:rsidR="005048BA">
              <w:t>8</w:t>
            </w:r>
            <w:r>
              <w:t xml:space="preserve"> (2.</w:t>
            </w:r>
            <w:r w:rsidR="005048BA">
              <w:t>2</w:t>
            </w:r>
            <w:r>
              <w:t>2)</w:t>
            </w:r>
          </w:p>
        </w:tc>
        <w:tc>
          <w:tcPr>
            <w:tcW w:w="1884" w:type="dxa"/>
          </w:tcPr>
          <w:p w14:paraId="512C6D2C" w14:textId="77777777" w:rsidR="00861925" w:rsidRDefault="00861925" w:rsidP="00DF2D36">
            <w:pPr>
              <w:pStyle w:val="TableText"/>
            </w:pPr>
          </w:p>
        </w:tc>
      </w:tr>
      <w:tr w:rsidR="00861925" w14:paraId="1049A7A9"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330BE7E8" w14:textId="77777777" w:rsidR="00861925" w:rsidRDefault="00861925" w:rsidP="00DF2D36">
            <w:pPr>
              <w:pStyle w:val="TableText"/>
              <w:jc w:val="left"/>
            </w:pPr>
            <w:r>
              <w:t>South</w:t>
            </w:r>
          </w:p>
        </w:tc>
        <w:tc>
          <w:tcPr>
            <w:tcW w:w="2154" w:type="dxa"/>
          </w:tcPr>
          <w:p w14:paraId="6ACC7FAD" w14:textId="6C19E1EB" w:rsidR="00861925" w:rsidRDefault="00861925" w:rsidP="00DF2D36">
            <w:pPr>
              <w:pStyle w:val="TableText"/>
            </w:pPr>
            <w:r>
              <w:t>1</w:t>
            </w:r>
            <w:r w:rsidR="005048BA">
              <w:t>99</w:t>
            </w:r>
            <w:r>
              <w:t xml:space="preserve"> (−6.25, </w:t>
            </w:r>
            <w:r w:rsidR="005048BA">
              <w:t>8.59</w:t>
            </w:r>
            <w:r>
              <w:t>)</w:t>
            </w:r>
          </w:p>
        </w:tc>
        <w:tc>
          <w:tcPr>
            <w:tcW w:w="1716" w:type="dxa"/>
          </w:tcPr>
          <w:p w14:paraId="424B0C3B" w14:textId="7B03A264" w:rsidR="00861925" w:rsidRDefault="00861925" w:rsidP="00DF2D36">
            <w:pPr>
              <w:pStyle w:val="TableText"/>
            </w:pPr>
            <w:r>
              <w:t>1.6</w:t>
            </w:r>
            <w:r w:rsidR="005048BA">
              <w:t>2</w:t>
            </w:r>
            <w:r>
              <w:t xml:space="preserve"> (2.0</w:t>
            </w:r>
            <w:r w:rsidR="005048BA">
              <w:t>7</w:t>
            </w:r>
            <w:r>
              <w:t>)</w:t>
            </w:r>
          </w:p>
        </w:tc>
        <w:tc>
          <w:tcPr>
            <w:tcW w:w="1884" w:type="dxa"/>
          </w:tcPr>
          <w:p w14:paraId="5420FAFD" w14:textId="77777777" w:rsidR="00861925" w:rsidRDefault="00861925" w:rsidP="00DF2D36">
            <w:pPr>
              <w:pStyle w:val="TableText"/>
            </w:pPr>
          </w:p>
        </w:tc>
      </w:tr>
      <w:tr w:rsidR="00861925" w14:paraId="1B6D0E66" w14:textId="77777777" w:rsidTr="00DF2D36">
        <w:tc>
          <w:tcPr>
            <w:tcW w:w="3510" w:type="dxa"/>
          </w:tcPr>
          <w:p w14:paraId="74B1B983" w14:textId="77777777" w:rsidR="00861925" w:rsidRDefault="00861925" w:rsidP="00DF2D36">
            <w:pPr>
              <w:pStyle w:val="TableText"/>
              <w:jc w:val="left"/>
            </w:pPr>
            <w:r>
              <w:t>West</w:t>
            </w:r>
          </w:p>
        </w:tc>
        <w:tc>
          <w:tcPr>
            <w:tcW w:w="2154" w:type="dxa"/>
          </w:tcPr>
          <w:p w14:paraId="6126BC7E" w14:textId="4E7EE562" w:rsidR="00861925" w:rsidRDefault="005048BA" w:rsidP="00DF2D36">
            <w:pPr>
              <w:pStyle w:val="TableText"/>
            </w:pPr>
            <w:r>
              <w:t>104</w:t>
            </w:r>
            <w:r w:rsidR="00861925">
              <w:t xml:space="preserve"> (−</w:t>
            </w:r>
            <w:r w:rsidR="00CE2E6E">
              <w:t>2.89</w:t>
            </w:r>
            <w:r w:rsidR="00861925">
              <w:t xml:space="preserve">, </w:t>
            </w:r>
            <w:r w:rsidR="00CE2E6E">
              <w:t>8.75</w:t>
            </w:r>
            <w:r w:rsidR="00861925">
              <w:t>)</w:t>
            </w:r>
          </w:p>
        </w:tc>
        <w:tc>
          <w:tcPr>
            <w:tcW w:w="1716" w:type="dxa"/>
          </w:tcPr>
          <w:p w14:paraId="261A08D0" w14:textId="3644116E" w:rsidR="00861925" w:rsidRDefault="00861925" w:rsidP="00DF2D36">
            <w:pPr>
              <w:pStyle w:val="TableText"/>
            </w:pPr>
            <w:r>
              <w:t>0.</w:t>
            </w:r>
            <w:r w:rsidR="00CE2E6E">
              <w:t>87</w:t>
            </w:r>
            <w:r>
              <w:t xml:space="preserve"> (1.</w:t>
            </w:r>
            <w:r w:rsidR="00CE2E6E">
              <w:t>99</w:t>
            </w:r>
            <w:r>
              <w:t>)</w:t>
            </w:r>
          </w:p>
        </w:tc>
        <w:tc>
          <w:tcPr>
            <w:tcW w:w="1884" w:type="dxa"/>
          </w:tcPr>
          <w:p w14:paraId="4FD0E1A3" w14:textId="77777777" w:rsidR="00861925" w:rsidRDefault="00861925" w:rsidP="00DF2D36">
            <w:pPr>
              <w:pStyle w:val="TableText"/>
            </w:pPr>
          </w:p>
        </w:tc>
      </w:tr>
      <w:tr w:rsidR="00861925" w14:paraId="26E70F0E"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41CE0CE9" w14:textId="77777777" w:rsidR="00861925" w:rsidRPr="00A545F0" w:rsidRDefault="00861925" w:rsidP="00DF2D36">
            <w:pPr>
              <w:pStyle w:val="TableText"/>
              <w:jc w:val="left"/>
              <w:rPr>
                <w:b/>
                <w:bCs/>
                <w:i/>
                <w:iCs/>
              </w:rPr>
            </w:pPr>
            <w:r w:rsidRPr="00A545F0">
              <w:rPr>
                <w:b/>
                <w:bCs/>
                <w:i/>
                <w:iCs/>
              </w:rPr>
              <w:t>Locale</w:t>
            </w:r>
          </w:p>
        </w:tc>
        <w:tc>
          <w:tcPr>
            <w:tcW w:w="2154" w:type="dxa"/>
          </w:tcPr>
          <w:p w14:paraId="18D226C8" w14:textId="77777777" w:rsidR="00861925" w:rsidRDefault="00861925" w:rsidP="00DF2D36">
            <w:pPr>
              <w:pStyle w:val="TableText"/>
            </w:pPr>
          </w:p>
        </w:tc>
        <w:tc>
          <w:tcPr>
            <w:tcW w:w="1716" w:type="dxa"/>
          </w:tcPr>
          <w:p w14:paraId="51267BDB" w14:textId="77777777" w:rsidR="00861925" w:rsidRDefault="00861925" w:rsidP="00DF2D36">
            <w:pPr>
              <w:pStyle w:val="TableText"/>
            </w:pPr>
          </w:p>
        </w:tc>
        <w:tc>
          <w:tcPr>
            <w:tcW w:w="1884" w:type="dxa"/>
          </w:tcPr>
          <w:p w14:paraId="4C6A590C" w14:textId="77777777" w:rsidR="00861925" w:rsidRDefault="00861925" w:rsidP="00DF2D36">
            <w:pPr>
              <w:pStyle w:val="TableText"/>
            </w:pPr>
          </w:p>
        </w:tc>
      </w:tr>
      <w:tr w:rsidR="00861925" w14:paraId="2334194D" w14:textId="77777777" w:rsidTr="00DF2D36">
        <w:tc>
          <w:tcPr>
            <w:tcW w:w="3510" w:type="dxa"/>
          </w:tcPr>
          <w:p w14:paraId="093962EE" w14:textId="77777777" w:rsidR="00861925" w:rsidRDefault="00861925" w:rsidP="00DF2D36">
            <w:pPr>
              <w:pStyle w:val="TableText"/>
              <w:jc w:val="left"/>
            </w:pPr>
            <w:r>
              <w:t>City</w:t>
            </w:r>
          </w:p>
        </w:tc>
        <w:tc>
          <w:tcPr>
            <w:tcW w:w="2154" w:type="dxa"/>
          </w:tcPr>
          <w:p w14:paraId="79950BF0" w14:textId="18AA65CB" w:rsidR="00861925" w:rsidRDefault="00CE2E6E" w:rsidP="00DF2D36">
            <w:pPr>
              <w:pStyle w:val="TableText"/>
            </w:pPr>
            <w:r>
              <w:t>167</w:t>
            </w:r>
            <w:r w:rsidR="00861925">
              <w:t xml:space="preserve"> (−</w:t>
            </w:r>
            <w:r>
              <w:t>3.93</w:t>
            </w:r>
            <w:r w:rsidR="00861925">
              <w:t xml:space="preserve">, </w:t>
            </w:r>
            <w:r w:rsidR="00E87C19">
              <w:t>8.75</w:t>
            </w:r>
            <w:r w:rsidR="00861925">
              <w:t>)</w:t>
            </w:r>
          </w:p>
        </w:tc>
        <w:tc>
          <w:tcPr>
            <w:tcW w:w="1716" w:type="dxa"/>
          </w:tcPr>
          <w:p w14:paraId="65F80154" w14:textId="6954629B" w:rsidR="00861925" w:rsidRDefault="00861925" w:rsidP="00DF2D36">
            <w:pPr>
              <w:pStyle w:val="TableText"/>
            </w:pPr>
            <w:r>
              <w:t>1.6</w:t>
            </w:r>
            <w:r w:rsidR="00E87C19">
              <w:t>5</w:t>
            </w:r>
            <w:r>
              <w:t xml:space="preserve"> (</w:t>
            </w:r>
            <w:r w:rsidR="00E87C19">
              <w:t>2.3</w:t>
            </w:r>
            <w:r>
              <w:t>)</w:t>
            </w:r>
          </w:p>
        </w:tc>
        <w:tc>
          <w:tcPr>
            <w:tcW w:w="1884" w:type="dxa"/>
          </w:tcPr>
          <w:p w14:paraId="7657D931" w14:textId="77777777" w:rsidR="00861925" w:rsidRDefault="00861925" w:rsidP="00DF2D36">
            <w:pPr>
              <w:pStyle w:val="TableText"/>
            </w:pPr>
          </w:p>
        </w:tc>
      </w:tr>
      <w:tr w:rsidR="00861925" w14:paraId="3C559E89"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20BB530D" w14:textId="77777777" w:rsidR="00861925" w:rsidRDefault="00861925" w:rsidP="00DF2D36">
            <w:pPr>
              <w:pStyle w:val="TableText"/>
              <w:jc w:val="left"/>
            </w:pPr>
            <w:r>
              <w:t>Rural</w:t>
            </w:r>
          </w:p>
        </w:tc>
        <w:tc>
          <w:tcPr>
            <w:tcW w:w="2154" w:type="dxa"/>
          </w:tcPr>
          <w:p w14:paraId="4D6DD66A" w14:textId="6557B94F" w:rsidR="00861925" w:rsidRDefault="00E87C19" w:rsidP="00DF2D36">
            <w:pPr>
              <w:pStyle w:val="TableText"/>
            </w:pPr>
            <w:r>
              <w:t>112</w:t>
            </w:r>
            <w:r w:rsidR="00861925">
              <w:t xml:space="preserve"> (−6.25, 7.5)</w:t>
            </w:r>
          </w:p>
        </w:tc>
        <w:tc>
          <w:tcPr>
            <w:tcW w:w="1716" w:type="dxa"/>
          </w:tcPr>
          <w:p w14:paraId="09C77F4C" w14:textId="7E93F86A" w:rsidR="00861925" w:rsidRDefault="00861925" w:rsidP="00DF2D36">
            <w:pPr>
              <w:pStyle w:val="TableText"/>
            </w:pPr>
            <w:r>
              <w:t>1.</w:t>
            </w:r>
            <w:r w:rsidR="00C30930">
              <w:t>04</w:t>
            </w:r>
            <w:r>
              <w:t xml:space="preserve"> (</w:t>
            </w:r>
            <w:r w:rsidR="00C30930">
              <w:t>1.92</w:t>
            </w:r>
            <w:r>
              <w:t>)</w:t>
            </w:r>
          </w:p>
        </w:tc>
        <w:tc>
          <w:tcPr>
            <w:tcW w:w="1884" w:type="dxa"/>
          </w:tcPr>
          <w:p w14:paraId="456B3178" w14:textId="77777777" w:rsidR="00861925" w:rsidRDefault="00861925" w:rsidP="00DF2D36">
            <w:pPr>
              <w:pStyle w:val="TableText"/>
            </w:pPr>
          </w:p>
        </w:tc>
      </w:tr>
      <w:tr w:rsidR="00861925" w14:paraId="7D9942A1" w14:textId="77777777" w:rsidTr="00DF2D36">
        <w:tc>
          <w:tcPr>
            <w:tcW w:w="3510" w:type="dxa"/>
          </w:tcPr>
          <w:p w14:paraId="3BAFD4B9" w14:textId="77777777" w:rsidR="00861925" w:rsidRDefault="00861925" w:rsidP="00DF2D36">
            <w:pPr>
              <w:pStyle w:val="TableText"/>
              <w:jc w:val="left"/>
            </w:pPr>
            <w:r>
              <w:t>Suburb</w:t>
            </w:r>
          </w:p>
        </w:tc>
        <w:tc>
          <w:tcPr>
            <w:tcW w:w="2154" w:type="dxa"/>
          </w:tcPr>
          <w:p w14:paraId="638086B6" w14:textId="675DDF84" w:rsidR="00861925" w:rsidRDefault="00861925" w:rsidP="00DF2D36">
            <w:pPr>
              <w:pStyle w:val="TableText"/>
            </w:pPr>
            <w:r>
              <w:t>1</w:t>
            </w:r>
            <w:r w:rsidR="00C30930">
              <w:t>69</w:t>
            </w:r>
            <w:r>
              <w:t xml:space="preserve"> (−2.93, </w:t>
            </w:r>
            <w:r w:rsidR="00C30930">
              <w:t>8.59</w:t>
            </w:r>
            <w:r>
              <w:t>)</w:t>
            </w:r>
          </w:p>
        </w:tc>
        <w:tc>
          <w:tcPr>
            <w:tcW w:w="1716" w:type="dxa"/>
          </w:tcPr>
          <w:p w14:paraId="54BCD539" w14:textId="2F009B4A" w:rsidR="00861925" w:rsidRDefault="00861925" w:rsidP="00DF2D36">
            <w:pPr>
              <w:pStyle w:val="TableText"/>
            </w:pPr>
            <w:r>
              <w:t>1.3 (1.9</w:t>
            </w:r>
            <w:r w:rsidR="00C30930">
              <w:t>6</w:t>
            </w:r>
            <w:r>
              <w:t>)</w:t>
            </w:r>
          </w:p>
        </w:tc>
        <w:tc>
          <w:tcPr>
            <w:tcW w:w="1884" w:type="dxa"/>
          </w:tcPr>
          <w:p w14:paraId="6B4CD521" w14:textId="77777777" w:rsidR="00861925" w:rsidRDefault="00861925" w:rsidP="00DF2D36">
            <w:pPr>
              <w:pStyle w:val="TableText"/>
            </w:pPr>
          </w:p>
        </w:tc>
      </w:tr>
      <w:tr w:rsidR="00861925" w14:paraId="38437BD3" w14:textId="77777777" w:rsidTr="00DF2D36">
        <w:trPr>
          <w:cnfStyle w:val="000000010000" w:firstRow="0" w:lastRow="0" w:firstColumn="0" w:lastColumn="0" w:oddVBand="0" w:evenVBand="0" w:oddHBand="0" w:evenHBand="1" w:firstRowFirstColumn="0" w:firstRowLastColumn="0" w:lastRowFirstColumn="0" w:lastRowLastColumn="0"/>
        </w:trPr>
        <w:tc>
          <w:tcPr>
            <w:tcW w:w="3510" w:type="dxa"/>
          </w:tcPr>
          <w:p w14:paraId="7B9E0D33" w14:textId="77777777" w:rsidR="00861925" w:rsidRDefault="00861925" w:rsidP="00DF2D36">
            <w:pPr>
              <w:pStyle w:val="TableText"/>
              <w:jc w:val="left"/>
            </w:pPr>
            <w:r>
              <w:t>Town</w:t>
            </w:r>
          </w:p>
        </w:tc>
        <w:tc>
          <w:tcPr>
            <w:tcW w:w="2154" w:type="dxa"/>
          </w:tcPr>
          <w:p w14:paraId="796D6153" w14:textId="6BF9E316" w:rsidR="00861925" w:rsidRDefault="00D303C0" w:rsidP="00DF2D36">
            <w:pPr>
              <w:pStyle w:val="TableText"/>
            </w:pPr>
            <w:r>
              <w:t>54</w:t>
            </w:r>
            <w:r w:rsidR="00861925">
              <w:t xml:space="preserve"> (−2.87, </w:t>
            </w:r>
            <w:r>
              <w:t>7.30</w:t>
            </w:r>
            <w:r w:rsidR="00861925">
              <w:t>)</w:t>
            </w:r>
          </w:p>
        </w:tc>
        <w:tc>
          <w:tcPr>
            <w:tcW w:w="1716" w:type="dxa"/>
          </w:tcPr>
          <w:p w14:paraId="743B9A78" w14:textId="4DEF57C6" w:rsidR="00861925" w:rsidRDefault="00D303C0" w:rsidP="00DF2D36">
            <w:pPr>
              <w:pStyle w:val="TableText"/>
            </w:pPr>
            <w:r>
              <w:t>1.05</w:t>
            </w:r>
            <w:r w:rsidR="00861925">
              <w:t xml:space="preserve"> (1.</w:t>
            </w:r>
            <w:r>
              <w:t>84</w:t>
            </w:r>
            <w:r w:rsidR="00861925">
              <w:t>)</w:t>
            </w:r>
          </w:p>
        </w:tc>
        <w:tc>
          <w:tcPr>
            <w:tcW w:w="1884" w:type="dxa"/>
          </w:tcPr>
          <w:p w14:paraId="2DA1EE66" w14:textId="77777777" w:rsidR="00861925" w:rsidRDefault="00861925" w:rsidP="00DF2D36">
            <w:pPr>
              <w:pStyle w:val="TableText"/>
            </w:pPr>
          </w:p>
        </w:tc>
      </w:tr>
    </w:tbl>
    <w:p w14:paraId="0FF20D0C" w14:textId="77777777" w:rsidR="00861925" w:rsidRDefault="00861925" w:rsidP="00861925"/>
    <w:p w14:paraId="5EC93200" w14:textId="77777777" w:rsidR="00E3467E" w:rsidRPr="00E7344C" w:rsidRDefault="00861925" w:rsidP="00E3467E">
      <w:pPr>
        <w:pStyle w:val="NormalWeb"/>
        <w:rPr>
          <w:rFonts w:asciiTheme="minorHAnsi" w:hAnsiTheme="minorHAnsi" w:cstheme="minorHAnsi"/>
        </w:rPr>
      </w:pPr>
      <w:r>
        <w:fldChar w:fldCharType="begin"/>
      </w:r>
      <w:r>
        <w:instrText xml:space="preserve"> REF _Ref121140220 \h </w:instrText>
      </w:r>
      <w:r>
        <w:fldChar w:fldCharType="separate"/>
      </w:r>
      <w:r>
        <w:t>Table 27</w:t>
      </w:r>
      <w:r>
        <w:fldChar w:fldCharType="end"/>
      </w:r>
      <w:r>
        <w:t xml:space="preserve"> reviews summary statistics and t-test results for the 10 school district policies with the change in the school-level case rate as the outcome variable. </w:t>
      </w:r>
      <w:r>
        <w:rPr>
          <w:i/>
          <w:iCs/>
        </w:rPr>
        <w:t>No policy</w:t>
      </w:r>
      <w:r>
        <w:t xml:space="preserve"> reflects the change in </w:t>
      </w:r>
      <w:r>
        <w:lastRenderedPageBreak/>
        <w:t xml:space="preserve">case rate among schools without district guidance on prevention strategy implementation in the fall of 2021, whereas </w:t>
      </w:r>
      <w:r>
        <w:rPr>
          <w:i/>
          <w:iCs/>
        </w:rPr>
        <w:t>Has policy</w:t>
      </w:r>
      <w:r>
        <w:t xml:space="preserve"> indicates the change in case rate among schools with district guidance on prevention strategy implementation. </w:t>
      </w:r>
      <w:r>
        <w:rPr>
          <w:i/>
          <w:iCs/>
        </w:rPr>
        <w:t>Difference in means</w:t>
      </w:r>
      <w:r>
        <w:t xml:space="preserve"> provides the mean difference between groups, calculated by subtracting the policy from the no policy mean. </w:t>
      </w:r>
      <w:r w:rsidR="00E3467E" w:rsidRPr="00E7344C">
        <w:rPr>
          <w:rFonts w:asciiTheme="minorHAnsi" w:hAnsiTheme="minorHAnsi" w:cstheme="minorHAnsi"/>
        </w:rPr>
        <w:t>Seven of the strategies were significantly associated with larger increases in case rates between semesters, including staying home when sick (mean difference = .44; p-value = 0.04), quarantining (mean difference = .68; p-value = .01), cleaning (mean difference = .60; p-value = .03), and upkeep of HVAC systems (mean difference = 0.53; p-value = 0.04).</w:t>
      </w:r>
    </w:p>
    <w:p w14:paraId="00079167" w14:textId="77777777" w:rsidR="00861925" w:rsidRPr="00A545F0" w:rsidRDefault="00861925" w:rsidP="00861925">
      <w:pPr>
        <w:pStyle w:val="TableTitle"/>
        <w:rPr>
          <w:sz w:val="20"/>
          <w:szCs w:val="20"/>
        </w:rPr>
      </w:pPr>
      <w:bookmarkStart w:id="205" w:name="_Ref121140220"/>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27</w:t>
      </w:r>
      <w:r w:rsidRPr="00A545F0">
        <w:rPr>
          <w:sz w:val="20"/>
          <w:szCs w:val="20"/>
        </w:rPr>
        <w:fldChar w:fldCharType="end"/>
      </w:r>
      <w:bookmarkEnd w:id="205"/>
      <w:r w:rsidRPr="00A545F0">
        <w:rPr>
          <w:sz w:val="20"/>
          <w:szCs w:val="20"/>
        </w:rPr>
        <w:t xml:space="preserve">. Summary statistics and t-test results of COVID-19 </w:t>
      </w:r>
      <w:r>
        <w:rPr>
          <w:sz w:val="20"/>
          <w:szCs w:val="20"/>
        </w:rPr>
        <w:t>prevention</w:t>
      </w:r>
      <w:r w:rsidRPr="00A545F0">
        <w:rPr>
          <w:sz w:val="20"/>
          <w:szCs w:val="20"/>
        </w:rPr>
        <w:t xml:space="preserve"> strategies</w:t>
      </w:r>
    </w:p>
    <w:tbl>
      <w:tblPr>
        <w:tblStyle w:val="TableGridLight"/>
        <w:tblW w:w="0" w:type="auto"/>
        <w:tblLook w:val="0420" w:firstRow="1" w:lastRow="0" w:firstColumn="0" w:lastColumn="0" w:noHBand="0" w:noVBand="1"/>
      </w:tblPr>
      <w:tblGrid>
        <w:gridCol w:w="2250"/>
        <w:gridCol w:w="1305"/>
        <w:gridCol w:w="1772"/>
        <w:gridCol w:w="939"/>
        <w:gridCol w:w="1039"/>
        <w:gridCol w:w="1895"/>
      </w:tblGrid>
      <w:tr w:rsidR="00861925" w:rsidRPr="00353C32" w14:paraId="3C1514F8"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2250" w:type="dxa"/>
          </w:tcPr>
          <w:p w14:paraId="3D61D97C" w14:textId="77777777" w:rsidR="00861925" w:rsidRPr="00A545F0" w:rsidRDefault="00861925" w:rsidP="00DF2D36">
            <w:pPr>
              <w:pStyle w:val="TableHead"/>
              <w:rPr>
                <w:sz w:val="20"/>
                <w:szCs w:val="20"/>
              </w:rPr>
            </w:pPr>
            <w:r w:rsidRPr="00A545F0">
              <w:rPr>
                <w:sz w:val="20"/>
                <w:szCs w:val="20"/>
              </w:rPr>
              <w:t>Construct</w:t>
            </w:r>
          </w:p>
        </w:tc>
        <w:tc>
          <w:tcPr>
            <w:tcW w:w="1305" w:type="dxa"/>
          </w:tcPr>
          <w:p w14:paraId="6DE1454F" w14:textId="77777777" w:rsidR="00861925" w:rsidRPr="00A545F0" w:rsidRDefault="00861925" w:rsidP="00DF2D36">
            <w:pPr>
              <w:pStyle w:val="TableHead"/>
              <w:jc w:val="center"/>
              <w:rPr>
                <w:sz w:val="20"/>
                <w:szCs w:val="20"/>
              </w:rPr>
            </w:pPr>
            <w:commentRangeStart w:id="206"/>
            <w:r w:rsidRPr="00A545F0">
              <w:rPr>
                <w:sz w:val="20"/>
                <w:szCs w:val="20"/>
              </w:rPr>
              <w:t>n</w:t>
            </w:r>
            <w:commentRangeEnd w:id="206"/>
            <w:r>
              <w:rPr>
                <w:rStyle w:val="CommentReference"/>
                <w:rFonts w:ascii="Garamond" w:hAnsi="Garamond"/>
                <w:color w:val="auto"/>
              </w:rPr>
              <w:commentReference w:id="206"/>
            </w:r>
            <w:r w:rsidRPr="00A545F0">
              <w:rPr>
                <w:sz w:val="20"/>
                <w:szCs w:val="20"/>
              </w:rPr>
              <w:t xml:space="preserve"> (min, max)</w:t>
            </w:r>
          </w:p>
        </w:tc>
        <w:tc>
          <w:tcPr>
            <w:tcW w:w="0" w:type="auto"/>
          </w:tcPr>
          <w:p w14:paraId="762CD850" w14:textId="77777777" w:rsidR="00861925" w:rsidRPr="00A545F0" w:rsidRDefault="00861925" w:rsidP="00DF2D36">
            <w:pPr>
              <w:pStyle w:val="TableHead"/>
              <w:jc w:val="center"/>
              <w:rPr>
                <w:sz w:val="20"/>
                <w:szCs w:val="20"/>
              </w:rPr>
            </w:pPr>
            <w:r w:rsidRPr="00A545F0">
              <w:rPr>
                <w:sz w:val="20"/>
                <w:szCs w:val="20"/>
              </w:rPr>
              <w:t>Overall mean (SD)</w:t>
            </w:r>
          </w:p>
        </w:tc>
        <w:tc>
          <w:tcPr>
            <w:tcW w:w="0" w:type="auto"/>
          </w:tcPr>
          <w:p w14:paraId="31737591" w14:textId="77777777" w:rsidR="00861925" w:rsidRPr="00A545F0" w:rsidRDefault="00861925" w:rsidP="00DF2D36">
            <w:pPr>
              <w:pStyle w:val="TableHead"/>
              <w:jc w:val="center"/>
              <w:rPr>
                <w:sz w:val="20"/>
                <w:szCs w:val="20"/>
              </w:rPr>
            </w:pPr>
            <w:r w:rsidRPr="00A545F0">
              <w:rPr>
                <w:sz w:val="20"/>
                <w:szCs w:val="20"/>
              </w:rPr>
              <w:t>No policy</w:t>
            </w:r>
          </w:p>
        </w:tc>
        <w:tc>
          <w:tcPr>
            <w:tcW w:w="0" w:type="auto"/>
          </w:tcPr>
          <w:p w14:paraId="357202EF" w14:textId="77777777" w:rsidR="00861925" w:rsidRPr="00A545F0" w:rsidRDefault="00861925" w:rsidP="00DF2D36">
            <w:pPr>
              <w:pStyle w:val="TableHead"/>
              <w:jc w:val="center"/>
              <w:rPr>
                <w:sz w:val="20"/>
                <w:szCs w:val="20"/>
              </w:rPr>
            </w:pPr>
            <w:r w:rsidRPr="00A545F0">
              <w:rPr>
                <w:sz w:val="20"/>
                <w:szCs w:val="20"/>
              </w:rPr>
              <w:t>Has policy</w:t>
            </w:r>
          </w:p>
        </w:tc>
        <w:tc>
          <w:tcPr>
            <w:tcW w:w="0" w:type="auto"/>
          </w:tcPr>
          <w:p w14:paraId="71E75AB2" w14:textId="77777777" w:rsidR="00861925" w:rsidRDefault="00861925" w:rsidP="00DF2D36">
            <w:pPr>
              <w:pStyle w:val="TableHead"/>
              <w:jc w:val="center"/>
              <w:rPr>
                <w:sz w:val="20"/>
                <w:szCs w:val="20"/>
              </w:rPr>
            </w:pPr>
            <w:r w:rsidRPr="00A545F0">
              <w:rPr>
                <w:sz w:val="20"/>
                <w:szCs w:val="20"/>
              </w:rPr>
              <w:t xml:space="preserve">Difference in means </w:t>
            </w:r>
          </w:p>
          <w:p w14:paraId="538F50A1" w14:textId="77777777" w:rsidR="00861925" w:rsidRPr="00A545F0" w:rsidRDefault="00861925" w:rsidP="00DF2D36">
            <w:pPr>
              <w:pStyle w:val="TableHead"/>
              <w:jc w:val="center"/>
              <w:rPr>
                <w:sz w:val="20"/>
                <w:szCs w:val="20"/>
              </w:rPr>
            </w:pPr>
            <w:r w:rsidRPr="00A545F0">
              <w:rPr>
                <w:sz w:val="20"/>
                <w:szCs w:val="20"/>
              </w:rPr>
              <w:t>(p-value)</w:t>
            </w:r>
          </w:p>
        </w:tc>
      </w:tr>
      <w:tr w:rsidR="00861925" w14:paraId="068BDD75" w14:textId="77777777" w:rsidTr="00DF2D36">
        <w:tc>
          <w:tcPr>
            <w:tcW w:w="2250" w:type="dxa"/>
          </w:tcPr>
          <w:p w14:paraId="0FD237D4" w14:textId="77777777" w:rsidR="00861925" w:rsidRDefault="00861925" w:rsidP="00DF2D36">
            <w:pPr>
              <w:pStyle w:val="TableText"/>
              <w:jc w:val="left"/>
            </w:pPr>
            <w:r>
              <w:t>Vaccination offered</w:t>
            </w:r>
          </w:p>
        </w:tc>
        <w:tc>
          <w:tcPr>
            <w:tcW w:w="1305" w:type="dxa"/>
          </w:tcPr>
          <w:p w14:paraId="0EB4694E" w14:textId="2188F653" w:rsidR="00861925" w:rsidRDefault="009C6968" w:rsidP="00DF2D36">
            <w:pPr>
              <w:pStyle w:val="TableText"/>
            </w:pPr>
            <w:r>
              <w:t>502</w:t>
            </w:r>
            <w:r w:rsidR="00861925">
              <w:t xml:space="preserve"> (0, 1)</w:t>
            </w:r>
          </w:p>
        </w:tc>
        <w:tc>
          <w:tcPr>
            <w:tcW w:w="0" w:type="auto"/>
          </w:tcPr>
          <w:p w14:paraId="3A388C09" w14:textId="55357F98" w:rsidR="00861925" w:rsidRDefault="00861925" w:rsidP="00DF2D36">
            <w:pPr>
              <w:pStyle w:val="TableText"/>
            </w:pPr>
            <w:r>
              <w:t>0.</w:t>
            </w:r>
            <w:r w:rsidR="009C6968">
              <w:t>07</w:t>
            </w:r>
            <w:r>
              <w:t xml:space="preserve"> (0.</w:t>
            </w:r>
            <w:r w:rsidR="008F24FD">
              <w:t>26</w:t>
            </w:r>
            <w:r>
              <w:t>)</w:t>
            </w:r>
          </w:p>
        </w:tc>
        <w:tc>
          <w:tcPr>
            <w:tcW w:w="0" w:type="auto"/>
          </w:tcPr>
          <w:p w14:paraId="2660FFAD" w14:textId="006CBEAB" w:rsidR="00861925" w:rsidRDefault="00861925" w:rsidP="00DF2D36">
            <w:pPr>
              <w:pStyle w:val="TableText"/>
            </w:pPr>
            <w:r>
              <w:t>1.</w:t>
            </w:r>
            <w:r w:rsidR="008F24FD">
              <w:t>34</w:t>
            </w:r>
          </w:p>
        </w:tc>
        <w:tc>
          <w:tcPr>
            <w:tcW w:w="0" w:type="auto"/>
          </w:tcPr>
          <w:p w14:paraId="723D517B" w14:textId="66DB4E6E" w:rsidR="00861925" w:rsidRDefault="00693747" w:rsidP="00DF2D36">
            <w:pPr>
              <w:pStyle w:val="TableText"/>
            </w:pPr>
            <w:r>
              <w:t>1.29</w:t>
            </w:r>
          </w:p>
        </w:tc>
        <w:tc>
          <w:tcPr>
            <w:tcW w:w="0" w:type="auto"/>
          </w:tcPr>
          <w:p w14:paraId="356BE062" w14:textId="305F44C2" w:rsidR="00861925" w:rsidRDefault="00861925" w:rsidP="00DF2D36">
            <w:pPr>
              <w:pStyle w:val="TableText"/>
            </w:pPr>
            <w:r>
              <w:t>0.</w:t>
            </w:r>
            <w:r w:rsidR="00197AEF">
              <w:t>04</w:t>
            </w:r>
            <w:r>
              <w:t xml:space="preserve"> (0</w:t>
            </w:r>
            <w:r w:rsidR="00197AEF">
              <w:t>.904</w:t>
            </w:r>
            <w:r>
              <w:t>)</w:t>
            </w:r>
          </w:p>
        </w:tc>
      </w:tr>
      <w:tr w:rsidR="00861925" w14:paraId="78281EFA"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3EBB7A6A" w14:textId="77777777" w:rsidR="00861925" w:rsidRDefault="00861925" w:rsidP="00DF2D36">
            <w:pPr>
              <w:pStyle w:val="TableText"/>
              <w:jc w:val="left"/>
            </w:pPr>
            <w:r>
              <w:t>Universal masking requirements</w:t>
            </w:r>
          </w:p>
        </w:tc>
        <w:tc>
          <w:tcPr>
            <w:tcW w:w="1305" w:type="dxa"/>
          </w:tcPr>
          <w:p w14:paraId="39541517" w14:textId="51DDA197" w:rsidR="00861925" w:rsidRDefault="009C6968" w:rsidP="00DF2D36">
            <w:pPr>
              <w:pStyle w:val="TableText"/>
            </w:pPr>
            <w:r>
              <w:t>502</w:t>
            </w:r>
            <w:r w:rsidR="00861925">
              <w:t xml:space="preserve"> (0, 1)</w:t>
            </w:r>
          </w:p>
        </w:tc>
        <w:tc>
          <w:tcPr>
            <w:tcW w:w="0" w:type="auto"/>
          </w:tcPr>
          <w:p w14:paraId="69B9F25D" w14:textId="404F419D" w:rsidR="00861925" w:rsidRDefault="00861925" w:rsidP="00DF2D36">
            <w:pPr>
              <w:pStyle w:val="TableText"/>
            </w:pPr>
            <w:r>
              <w:t>0.</w:t>
            </w:r>
            <w:r w:rsidR="009C6968">
              <w:t>12</w:t>
            </w:r>
            <w:r>
              <w:t xml:space="preserve"> (0.</w:t>
            </w:r>
            <w:r w:rsidR="008F24FD">
              <w:t>32</w:t>
            </w:r>
            <w:r>
              <w:t>)</w:t>
            </w:r>
          </w:p>
        </w:tc>
        <w:tc>
          <w:tcPr>
            <w:tcW w:w="0" w:type="auto"/>
          </w:tcPr>
          <w:p w14:paraId="1D93BFEA" w14:textId="3B94F8A1" w:rsidR="00861925" w:rsidRDefault="00861925" w:rsidP="00DF2D36">
            <w:pPr>
              <w:pStyle w:val="TableText"/>
            </w:pPr>
            <w:r>
              <w:t>1.2</w:t>
            </w:r>
            <w:r w:rsidR="008F24FD">
              <w:t>9</w:t>
            </w:r>
          </w:p>
        </w:tc>
        <w:tc>
          <w:tcPr>
            <w:tcW w:w="0" w:type="auto"/>
          </w:tcPr>
          <w:p w14:paraId="48363D96" w14:textId="5D131519" w:rsidR="00861925" w:rsidRDefault="00861925" w:rsidP="00DF2D36">
            <w:pPr>
              <w:pStyle w:val="TableText"/>
            </w:pPr>
            <w:r>
              <w:t>1.</w:t>
            </w:r>
            <w:r w:rsidR="00693747">
              <w:t>67</w:t>
            </w:r>
          </w:p>
        </w:tc>
        <w:tc>
          <w:tcPr>
            <w:tcW w:w="0" w:type="auto"/>
          </w:tcPr>
          <w:p w14:paraId="63E58B91" w14:textId="3F2F42C8" w:rsidR="00861925" w:rsidRDefault="00861925" w:rsidP="00DF2D36">
            <w:pPr>
              <w:pStyle w:val="TableText"/>
            </w:pPr>
            <w:r>
              <w:t>0.</w:t>
            </w:r>
            <w:r w:rsidR="00197AEF">
              <w:t>38</w:t>
            </w:r>
            <w:r>
              <w:t xml:space="preserve"> (0.</w:t>
            </w:r>
            <w:r w:rsidR="00197AEF">
              <w:t>213</w:t>
            </w:r>
            <w:r>
              <w:t>)</w:t>
            </w:r>
          </w:p>
        </w:tc>
      </w:tr>
      <w:tr w:rsidR="00861925" w14:paraId="1E041F61" w14:textId="77777777" w:rsidTr="00DF2D36">
        <w:tc>
          <w:tcPr>
            <w:tcW w:w="2250" w:type="dxa"/>
          </w:tcPr>
          <w:p w14:paraId="36394CD7" w14:textId="77777777" w:rsidR="00861925" w:rsidRDefault="00861925" w:rsidP="00DF2D36">
            <w:pPr>
              <w:pStyle w:val="TableText"/>
              <w:jc w:val="left"/>
            </w:pPr>
            <w:r>
              <w:t>Physical distancing</w:t>
            </w:r>
          </w:p>
        </w:tc>
        <w:tc>
          <w:tcPr>
            <w:tcW w:w="1305" w:type="dxa"/>
          </w:tcPr>
          <w:p w14:paraId="4F459CDC" w14:textId="1321CEBF" w:rsidR="00861925" w:rsidRDefault="009C6968" w:rsidP="00DF2D36">
            <w:pPr>
              <w:pStyle w:val="TableText"/>
            </w:pPr>
            <w:r>
              <w:t>502</w:t>
            </w:r>
            <w:r w:rsidR="00861925">
              <w:t xml:space="preserve"> (0, 1)</w:t>
            </w:r>
          </w:p>
        </w:tc>
        <w:tc>
          <w:tcPr>
            <w:tcW w:w="0" w:type="auto"/>
          </w:tcPr>
          <w:p w14:paraId="3C9F8C13" w14:textId="4959484F" w:rsidR="00861925" w:rsidRDefault="00861925" w:rsidP="00DF2D36">
            <w:pPr>
              <w:pStyle w:val="TableText"/>
            </w:pPr>
            <w:r>
              <w:t>0.</w:t>
            </w:r>
            <w:r w:rsidR="009C6968">
              <w:t>13</w:t>
            </w:r>
            <w:r>
              <w:t xml:space="preserve"> (0.</w:t>
            </w:r>
            <w:r w:rsidR="008F24FD">
              <w:t>33</w:t>
            </w:r>
            <w:r>
              <w:t>)</w:t>
            </w:r>
          </w:p>
        </w:tc>
        <w:tc>
          <w:tcPr>
            <w:tcW w:w="0" w:type="auto"/>
          </w:tcPr>
          <w:p w14:paraId="4FCD7ACF" w14:textId="0137D82B" w:rsidR="00861925" w:rsidRDefault="00861925" w:rsidP="00DF2D36">
            <w:pPr>
              <w:pStyle w:val="TableText"/>
            </w:pPr>
            <w:r>
              <w:t>1.</w:t>
            </w:r>
            <w:r w:rsidR="008F24FD">
              <w:t>36</w:t>
            </w:r>
          </w:p>
        </w:tc>
        <w:tc>
          <w:tcPr>
            <w:tcW w:w="0" w:type="auto"/>
          </w:tcPr>
          <w:p w14:paraId="18ED4319" w14:textId="566C9873" w:rsidR="00861925" w:rsidRDefault="00693747" w:rsidP="00DF2D36">
            <w:pPr>
              <w:pStyle w:val="TableText"/>
            </w:pPr>
            <w:r>
              <w:t>1.12</w:t>
            </w:r>
          </w:p>
        </w:tc>
        <w:tc>
          <w:tcPr>
            <w:tcW w:w="0" w:type="auto"/>
          </w:tcPr>
          <w:p w14:paraId="6133DF23" w14:textId="66832E90" w:rsidR="00861925" w:rsidRDefault="000A7FB3" w:rsidP="00DF2D36">
            <w:pPr>
              <w:pStyle w:val="TableText"/>
            </w:pPr>
            <w:r>
              <w:t>-</w:t>
            </w:r>
            <w:r w:rsidR="00861925">
              <w:t>0.</w:t>
            </w:r>
            <w:r w:rsidR="000728A5">
              <w:t>25</w:t>
            </w:r>
            <w:r w:rsidR="00861925">
              <w:t xml:space="preserve"> (0.</w:t>
            </w:r>
            <w:r w:rsidR="000728A5">
              <w:t>357</w:t>
            </w:r>
            <w:r w:rsidR="00861925">
              <w:t>)</w:t>
            </w:r>
          </w:p>
        </w:tc>
      </w:tr>
      <w:tr w:rsidR="00861925" w14:paraId="0DE6B523"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1F3481AA" w14:textId="77777777" w:rsidR="00861925" w:rsidRDefault="00861925" w:rsidP="00DF2D36">
            <w:pPr>
              <w:pStyle w:val="TableText"/>
              <w:jc w:val="left"/>
            </w:pPr>
            <w:r>
              <w:t>Screening and testing for students</w:t>
            </w:r>
          </w:p>
        </w:tc>
        <w:tc>
          <w:tcPr>
            <w:tcW w:w="1305" w:type="dxa"/>
          </w:tcPr>
          <w:p w14:paraId="3C5F1DCA" w14:textId="519E4711" w:rsidR="00861925" w:rsidRDefault="009C6968" w:rsidP="00DF2D36">
            <w:pPr>
              <w:pStyle w:val="TableText"/>
            </w:pPr>
            <w:r>
              <w:t>502</w:t>
            </w:r>
            <w:r w:rsidR="00861925">
              <w:t xml:space="preserve"> (0, 1)</w:t>
            </w:r>
          </w:p>
        </w:tc>
        <w:tc>
          <w:tcPr>
            <w:tcW w:w="0" w:type="auto"/>
          </w:tcPr>
          <w:p w14:paraId="2806AFB7" w14:textId="23F57B8C" w:rsidR="00861925" w:rsidRDefault="00861925" w:rsidP="00DF2D36">
            <w:pPr>
              <w:pStyle w:val="TableText"/>
            </w:pPr>
            <w:r>
              <w:t>0.1</w:t>
            </w:r>
            <w:r w:rsidR="009C6968">
              <w:t>2</w:t>
            </w:r>
            <w:r>
              <w:t xml:space="preserve"> (0.3</w:t>
            </w:r>
            <w:r w:rsidR="008F24FD">
              <w:t>2</w:t>
            </w:r>
            <w:r>
              <w:t>)</w:t>
            </w:r>
          </w:p>
        </w:tc>
        <w:tc>
          <w:tcPr>
            <w:tcW w:w="0" w:type="auto"/>
          </w:tcPr>
          <w:p w14:paraId="238FD773" w14:textId="1B9166DB" w:rsidR="00861925" w:rsidRDefault="00861925" w:rsidP="00DF2D36">
            <w:pPr>
              <w:pStyle w:val="TableText"/>
            </w:pPr>
            <w:r>
              <w:t>1.</w:t>
            </w:r>
            <w:r w:rsidR="008F24FD">
              <w:t>29</w:t>
            </w:r>
          </w:p>
        </w:tc>
        <w:tc>
          <w:tcPr>
            <w:tcW w:w="0" w:type="auto"/>
          </w:tcPr>
          <w:p w14:paraId="604913B1" w14:textId="34238D7E" w:rsidR="00861925" w:rsidRDefault="00FC04F5" w:rsidP="00DF2D36">
            <w:pPr>
              <w:pStyle w:val="TableText"/>
            </w:pPr>
            <w:r>
              <w:t>1.63</w:t>
            </w:r>
          </w:p>
        </w:tc>
        <w:tc>
          <w:tcPr>
            <w:tcW w:w="0" w:type="auto"/>
          </w:tcPr>
          <w:p w14:paraId="6E8560FD" w14:textId="63A30963" w:rsidR="00861925" w:rsidRDefault="00861925" w:rsidP="00DF2D36">
            <w:pPr>
              <w:pStyle w:val="TableText"/>
            </w:pPr>
            <w:r>
              <w:t>0.</w:t>
            </w:r>
            <w:r w:rsidR="000A7FB3">
              <w:t>332</w:t>
            </w:r>
            <w:r>
              <w:t xml:space="preserve"> (0.</w:t>
            </w:r>
            <w:r w:rsidR="000A7FB3">
              <w:t>293</w:t>
            </w:r>
            <w:r>
              <w:t>)</w:t>
            </w:r>
          </w:p>
        </w:tc>
      </w:tr>
      <w:tr w:rsidR="00861925" w14:paraId="4BAD5278" w14:textId="77777777" w:rsidTr="00DF2D36">
        <w:tc>
          <w:tcPr>
            <w:tcW w:w="2250" w:type="dxa"/>
          </w:tcPr>
          <w:p w14:paraId="66BFB07E" w14:textId="77777777" w:rsidR="00861925" w:rsidRDefault="00861925" w:rsidP="00DF2D36">
            <w:pPr>
              <w:pStyle w:val="TableText"/>
              <w:jc w:val="left"/>
            </w:pPr>
            <w:r>
              <w:t>Staying home when sick</w:t>
            </w:r>
          </w:p>
        </w:tc>
        <w:tc>
          <w:tcPr>
            <w:tcW w:w="1305" w:type="dxa"/>
          </w:tcPr>
          <w:p w14:paraId="62E2B520" w14:textId="10053F37" w:rsidR="00861925" w:rsidRDefault="009C6968" w:rsidP="00DF2D36">
            <w:pPr>
              <w:pStyle w:val="TableText"/>
            </w:pPr>
            <w:r>
              <w:t>502</w:t>
            </w:r>
            <w:r w:rsidR="00861925">
              <w:t xml:space="preserve"> (0, 1)</w:t>
            </w:r>
          </w:p>
        </w:tc>
        <w:tc>
          <w:tcPr>
            <w:tcW w:w="0" w:type="auto"/>
          </w:tcPr>
          <w:p w14:paraId="2E4B8749" w14:textId="020D0926" w:rsidR="00861925" w:rsidRDefault="00861925" w:rsidP="00DF2D36">
            <w:pPr>
              <w:pStyle w:val="TableText"/>
            </w:pPr>
            <w:r>
              <w:t>0.</w:t>
            </w:r>
            <w:r w:rsidR="009C6968">
              <w:t>29</w:t>
            </w:r>
            <w:r>
              <w:t xml:space="preserve"> (0.4</w:t>
            </w:r>
            <w:r w:rsidR="008F24FD">
              <w:t>6</w:t>
            </w:r>
            <w:r>
              <w:t>)</w:t>
            </w:r>
          </w:p>
        </w:tc>
        <w:tc>
          <w:tcPr>
            <w:tcW w:w="0" w:type="auto"/>
          </w:tcPr>
          <w:p w14:paraId="2291BC42" w14:textId="31623804" w:rsidR="00861925" w:rsidRDefault="00861925" w:rsidP="00DF2D36">
            <w:pPr>
              <w:pStyle w:val="TableText"/>
            </w:pPr>
            <w:r>
              <w:t>1.2</w:t>
            </w:r>
            <w:r w:rsidR="008F24FD">
              <w:t>0</w:t>
            </w:r>
          </w:p>
        </w:tc>
        <w:tc>
          <w:tcPr>
            <w:tcW w:w="0" w:type="auto"/>
          </w:tcPr>
          <w:p w14:paraId="4BF0076B" w14:textId="2812A93F" w:rsidR="00861925" w:rsidRDefault="00861925" w:rsidP="00DF2D36">
            <w:pPr>
              <w:pStyle w:val="TableText"/>
            </w:pPr>
            <w:r>
              <w:t>1.</w:t>
            </w:r>
            <w:r w:rsidR="00FC04F5">
              <w:t>64</w:t>
            </w:r>
          </w:p>
        </w:tc>
        <w:tc>
          <w:tcPr>
            <w:tcW w:w="0" w:type="auto"/>
          </w:tcPr>
          <w:p w14:paraId="52596CBC" w14:textId="01E8B4F0" w:rsidR="00861925" w:rsidRDefault="00861925" w:rsidP="00DF2D36">
            <w:pPr>
              <w:pStyle w:val="TableText"/>
            </w:pPr>
            <w:r>
              <w:t>0.</w:t>
            </w:r>
            <w:r w:rsidR="009829B2">
              <w:t>439</w:t>
            </w:r>
            <w:r>
              <w:t xml:space="preserve"> (0.</w:t>
            </w:r>
            <w:r w:rsidR="009829B2">
              <w:t>035</w:t>
            </w:r>
            <w:r>
              <w:t>)</w:t>
            </w:r>
          </w:p>
        </w:tc>
      </w:tr>
      <w:tr w:rsidR="00861925" w14:paraId="1E68A884"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5341AE31" w14:textId="77777777" w:rsidR="00861925" w:rsidRDefault="00861925" w:rsidP="00DF2D36">
            <w:pPr>
              <w:pStyle w:val="TableText"/>
              <w:jc w:val="left"/>
            </w:pPr>
            <w:r>
              <w:t>Contact tracing</w:t>
            </w:r>
          </w:p>
        </w:tc>
        <w:tc>
          <w:tcPr>
            <w:tcW w:w="1305" w:type="dxa"/>
          </w:tcPr>
          <w:p w14:paraId="19C47D86" w14:textId="5771FD94" w:rsidR="00861925" w:rsidRDefault="009C6968" w:rsidP="00DF2D36">
            <w:pPr>
              <w:pStyle w:val="TableText"/>
            </w:pPr>
            <w:r>
              <w:t>502</w:t>
            </w:r>
            <w:r w:rsidR="00861925">
              <w:t xml:space="preserve"> (0, 1)</w:t>
            </w:r>
          </w:p>
        </w:tc>
        <w:tc>
          <w:tcPr>
            <w:tcW w:w="0" w:type="auto"/>
          </w:tcPr>
          <w:p w14:paraId="22102A7D" w14:textId="78D5E63A" w:rsidR="00861925" w:rsidRDefault="00861925" w:rsidP="00DF2D36">
            <w:pPr>
              <w:pStyle w:val="TableText"/>
            </w:pPr>
            <w:r>
              <w:t>0.</w:t>
            </w:r>
            <w:r w:rsidR="009C6968">
              <w:t>21</w:t>
            </w:r>
            <w:r>
              <w:t xml:space="preserve"> (0.4</w:t>
            </w:r>
            <w:r w:rsidR="008F24FD">
              <w:t>0</w:t>
            </w:r>
            <w:r>
              <w:t>)</w:t>
            </w:r>
          </w:p>
        </w:tc>
        <w:tc>
          <w:tcPr>
            <w:tcW w:w="0" w:type="auto"/>
          </w:tcPr>
          <w:p w14:paraId="613AC8B6" w14:textId="40EE3010" w:rsidR="00861925" w:rsidRDefault="00861925" w:rsidP="00DF2D36">
            <w:pPr>
              <w:pStyle w:val="TableText"/>
            </w:pPr>
            <w:r>
              <w:t>1.</w:t>
            </w:r>
            <w:r w:rsidR="008F24FD">
              <w:t>31</w:t>
            </w:r>
          </w:p>
        </w:tc>
        <w:tc>
          <w:tcPr>
            <w:tcW w:w="0" w:type="auto"/>
          </w:tcPr>
          <w:p w14:paraId="2732DD03" w14:textId="34F793CB" w:rsidR="00861925" w:rsidRDefault="00861925" w:rsidP="00DF2D36">
            <w:pPr>
              <w:pStyle w:val="TableText"/>
            </w:pPr>
            <w:r>
              <w:t>1.</w:t>
            </w:r>
            <w:r w:rsidR="00FC04F5">
              <w:t>41</w:t>
            </w:r>
          </w:p>
        </w:tc>
        <w:tc>
          <w:tcPr>
            <w:tcW w:w="0" w:type="auto"/>
          </w:tcPr>
          <w:p w14:paraId="65558F55" w14:textId="431ECA96" w:rsidR="00861925" w:rsidRDefault="00861925" w:rsidP="00DF2D36">
            <w:pPr>
              <w:pStyle w:val="TableText"/>
            </w:pPr>
            <w:r>
              <w:t>0</w:t>
            </w:r>
            <w:r w:rsidR="009829B2">
              <w:t>.097</w:t>
            </w:r>
            <w:r>
              <w:t xml:space="preserve"> (0.</w:t>
            </w:r>
            <w:r w:rsidR="009829B2">
              <w:t>6</w:t>
            </w:r>
            <w:r>
              <w:t>83)</w:t>
            </w:r>
          </w:p>
        </w:tc>
      </w:tr>
      <w:tr w:rsidR="00861925" w14:paraId="7130C0C3" w14:textId="77777777" w:rsidTr="00DF2D36">
        <w:tc>
          <w:tcPr>
            <w:tcW w:w="2250" w:type="dxa"/>
          </w:tcPr>
          <w:p w14:paraId="3015945D" w14:textId="77777777" w:rsidR="00861925" w:rsidRDefault="00861925" w:rsidP="00DF2D36">
            <w:pPr>
              <w:pStyle w:val="TableText"/>
              <w:jc w:val="left"/>
            </w:pPr>
            <w:r>
              <w:t>Quarantining</w:t>
            </w:r>
          </w:p>
        </w:tc>
        <w:tc>
          <w:tcPr>
            <w:tcW w:w="1305" w:type="dxa"/>
          </w:tcPr>
          <w:p w14:paraId="46E98768" w14:textId="07C8532B" w:rsidR="00861925" w:rsidRDefault="009C6968" w:rsidP="00DF2D36">
            <w:pPr>
              <w:pStyle w:val="TableText"/>
            </w:pPr>
            <w:r>
              <w:t>502</w:t>
            </w:r>
            <w:r w:rsidR="00861925">
              <w:t xml:space="preserve"> (0, 1)</w:t>
            </w:r>
          </w:p>
        </w:tc>
        <w:tc>
          <w:tcPr>
            <w:tcW w:w="0" w:type="auto"/>
          </w:tcPr>
          <w:p w14:paraId="07FC6F89" w14:textId="43FCE47F" w:rsidR="00861925" w:rsidRDefault="00861925" w:rsidP="00DF2D36">
            <w:pPr>
              <w:pStyle w:val="TableText"/>
            </w:pPr>
            <w:r>
              <w:t>0.</w:t>
            </w:r>
            <w:r w:rsidR="00EF1ED0">
              <w:t>20</w:t>
            </w:r>
            <w:r>
              <w:t xml:space="preserve"> (0.4</w:t>
            </w:r>
            <w:r w:rsidR="008F24FD">
              <w:t>0</w:t>
            </w:r>
            <w:r>
              <w:t>)</w:t>
            </w:r>
          </w:p>
        </w:tc>
        <w:tc>
          <w:tcPr>
            <w:tcW w:w="0" w:type="auto"/>
          </w:tcPr>
          <w:p w14:paraId="7A4F8A92" w14:textId="23DC90C6" w:rsidR="00861925" w:rsidRDefault="00861925" w:rsidP="00DF2D36">
            <w:pPr>
              <w:pStyle w:val="TableText"/>
            </w:pPr>
            <w:r>
              <w:t>1.</w:t>
            </w:r>
            <w:r w:rsidR="000F3C89">
              <w:t>20</w:t>
            </w:r>
          </w:p>
        </w:tc>
        <w:tc>
          <w:tcPr>
            <w:tcW w:w="0" w:type="auto"/>
          </w:tcPr>
          <w:p w14:paraId="5883FEE5" w14:textId="6685B8C0" w:rsidR="00861925" w:rsidRDefault="00861925" w:rsidP="00DF2D36">
            <w:pPr>
              <w:pStyle w:val="TableText"/>
            </w:pPr>
            <w:r>
              <w:t>1.</w:t>
            </w:r>
            <w:r w:rsidR="00FC04F5">
              <w:t>87</w:t>
            </w:r>
          </w:p>
        </w:tc>
        <w:tc>
          <w:tcPr>
            <w:tcW w:w="0" w:type="auto"/>
          </w:tcPr>
          <w:p w14:paraId="5AD67AC5" w14:textId="75DCADDD" w:rsidR="00861925" w:rsidRDefault="00861925" w:rsidP="00DF2D36">
            <w:pPr>
              <w:pStyle w:val="TableText"/>
            </w:pPr>
            <w:r>
              <w:t>0.</w:t>
            </w:r>
            <w:r w:rsidR="00271E20">
              <w:t>679</w:t>
            </w:r>
            <w:r>
              <w:t xml:space="preserve"> (0.</w:t>
            </w:r>
            <w:r w:rsidR="00271E20">
              <w:t>006</w:t>
            </w:r>
            <w:r>
              <w:t>)</w:t>
            </w:r>
          </w:p>
        </w:tc>
      </w:tr>
      <w:tr w:rsidR="00861925" w14:paraId="70454651"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765FF9F0" w14:textId="77777777" w:rsidR="00861925" w:rsidRDefault="00861925" w:rsidP="00DF2D36">
            <w:pPr>
              <w:pStyle w:val="TableText"/>
              <w:jc w:val="left"/>
            </w:pPr>
            <w:r>
              <w:t>Cleaning</w:t>
            </w:r>
          </w:p>
        </w:tc>
        <w:tc>
          <w:tcPr>
            <w:tcW w:w="1305" w:type="dxa"/>
          </w:tcPr>
          <w:p w14:paraId="5B046B31" w14:textId="3C4FFDC8" w:rsidR="00861925" w:rsidRDefault="009C6968" w:rsidP="00DF2D36">
            <w:pPr>
              <w:pStyle w:val="TableText"/>
            </w:pPr>
            <w:r>
              <w:t>502</w:t>
            </w:r>
            <w:r w:rsidR="00861925">
              <w:t xml:space="preserve"> (0, 1)</w:t>
            </w:r>
          </w:p>
        </w:tc>
        <w:tc>
          <w:tcPr>
            <w:tcW w:w="0" w:type="auto"/>
          </w:tcPr>
          <w:p w14:paraId="53910C25" w14:textId="11C7884D" w:rsidR="00861925" w:rsidRDefault="00861925" w:rsidP="00DF2D36">
            <w:pPr>
              <w:pStyle w:val="TableText"/>
            </w:pPr>
            <w:r>
              <w:t>0.</w:t>
            </w:r>
            <w:r w:rsidR="00EF1ED0">
              <w:t>17</w:t>
            </w:r>
            <w:r>
              <w:t xml:space="preserve"> (0.</w:t>
            </w:r>
            <w:r w:rsidR="008F24FD">
              <w:t>38</w:t>
            </w:r>
            <w:r>
              <w:t>)</w:t>
            </w:r>
          </w:p>
        </w:tc>
        <w:tc>
          <w:tcPr>
            <w:tcW w:w="0" w:type="auto"/>
          </w:tcPr>
          <w:p w14:paraId="7E8BBD02" w14:textId="063EE9BA" w:rsidR="00861925" w:rsidRDefault="00861925" w:rsidP="00DF2D36">
            <w:pPr>
              <w:pStyle w:val="TableText"/>
            </w:pPr>
            <w:r>
              <w:t>1.</w:t>
            </w:r>
            <w:r w:rsidR="000F3C89">
              <w:t>23</w:t>
            </w:r>
          </w:p>
        </w:tc>
        <w:tc>
          <w:tcPr>
            <w:tcW w:w="0" w:type="auto"/>
          </w:tcPr>
          <w:p w14:paraId="51DEE033" w14:textId="0AA46631" w:rsidR="00861925" w:rsidRDefault="00861925" w:rsidP="00DF2D36">
            <w:pPr>
              <w:pStyle w:val="TableText"/>
            </w:pPr>
            <w:r>
              <w:t>1.</w:t>
            </w:r>
            <w:r w:rsidR="00610794">
              <w:t>83</w:t>
            </w:r>
          </w:p>
        </w:tc>
        <w:tc>
          <w:tcPr>
            <w:tcW w:w="0" w:type="auto"/>
          </w:tcPr>
          <w:p w14:paraId="6E4BE2B6" w14:textId="14B2B869" w:rsidR="00861925" w:rsidRDefault="00861925" w:rsidP="00DF2D36">
            <w:pPr>
              <w:pStyle w:val="TableText"/>
            </w:pPr>
            <w:r>
              <w:t>0.</w:t>
            </w:r>
            <w:r w:rsidR="003501D2">
              <w:t>599</w:t>
            </w:r>
            <w:r>
              <w:t xml:space="preserve"> (0.</w:t>
            </w:r>
            <w:r w:rsidR="003501D2">
              <w:t>027</w:t>
            </w:r>
            <w:r>
              <w:t>)</w:t>
            </w:r>
          </w:p>
        </w:tc>
      </w:tr>
      <w:tr w:rsidR="00861925" w14:paraId="3BC7AA9D" w14:textId="77777777" w:rsidTr="00DF2D36">
        <w:tc>
          <w:tcPr>
            <w:tcW w:w="2250" w:type="dxa"/>
          </w:tcPr>
          <w:p w14:paraId="2CA78857" w14:textId="77777777" w:rsidR="00861925" w:rsidRDefault="00861925" w:rsidP="00DF2D36">
            <w:pPr>
              <w:pStyle w:val="TableText"/>
              <w:jc w:val="left"/>
            </w:pPr>
            <w:r>
              <w:t>HEPA filters</w:t>
            </w:r>
          </w:p>
        </w:tc>
        <w:tc>
          <w:tcPr>
            <w:tcW w:w="1305" w:type="dxa"/>
          </w:tcPr>
          <w:p w14:paraId="32262F46" w14:textId="480600D9" w:rsidR="00861925" w:rsidRDefault="009C6968" w:rsidP="00DF2D36">
            <w:pPr>
              <w:pStyle w:val="TableText"/>
            </w:pPr>
            <w:r>
              <w:t>502</w:t>
            </w:r>
            <w:r w:rsidR="00861925">
              <w:t xml:space="preserve"> (0, 1)</w:t>
            </w:r>
          </w:p>
        </w:tc>
        <w:tc>
          <w:tcPr>
            <w:tcW w:w="0" w:type="auto"/>
          </w:tcPr>
          <w:p w14:paraId="7DF056B5" w14:textId="5BB2845F" w:rsidR="00861925" w:rsidRDefault="00861925" w:rsidP="00DF2D36">
            <w:pPr>
              <w:pStyle w:val="TableText"/>
            </w:pPr>
            <w:r>
              <w:t>0.0</w:t>
            </w:r>
            <w:r w:rsidR="00EF1ED0">
              <w:t>2</w:t>
            </w:r>
            <w:r>
              <w:t xml:space="preserve"> (0.</w:t>
            </w:r>
            <w:r w:rsidR="008F24FD">
              <w:t>15</w:t>
            </w:r>
            <w:r>
              <w:t>)</w:t>
            </w:r>
          </w:p>
        </w:tc>
        <w:tc>
          <w:tcPr>
            <w:tcW w:w="0" w:type="auto"/>
          </w:tcPr>
          <w:p w14:paraId="083B6C7F" w14:textId="253E02A6" w:rsidR="00861925" w:rsidRDefault="00861925" w:rsidP="00DF2D36">
            <w:pPr>
              <w:pStyle w:val="TableText"/>
            </w:pPr>
            <w:r>
              <w:t>1.</w:t>
            </w:r>
            <w:r w:rsidR="000F3C89">
              <w:t>34</w:t>
            </w:r>
          </w:p>
        </w:tc>
        <w:tc>
          <w:tcPr>
            <w:tcW w:w="0" w:type="auto"/>
          </w:tcPr>
          <w:p w14:paraId="6ABDF8A9" w14:textId="7D7EBAF1" w:rsidR="00861925" w:rsidRDefault="00610794" w:rsidP="00DF2D36">
            <w:pPr>
              <w:pStyle w:val="TableText"/>
            </w:pPr>
            <w:r>
              <w:t>1.34</w:t>
            </w:r>
          </w:p>
        </w:tc>
        <w:tc>
          <w:tcPr>
            <w:tcW w:w="0" w:type="auto"/>
          </w:tcPr>
          <w:p w14:paraId="14F951E6" w14:textId="5C2C8EA2" w:rsidR="00861925" w:rsidRDefault="00861925" w:rsidP="00DF2D36">
            <w:pPr>
              <w:pStyle w:val="TableText"/>
            </w:pPr>
            <w:r>
              <w:t>0.</w:t>
            </w:r>
            <w:r w:rsidR="00452F99">
              <w:t>417</w:t>
            </w:r>
            <w:r>
              <w:t xml:space="preserve"> (0.</w:t>
            </w:r>
            <w:r w:rsidR="00452F99">
              <w:t>31</w:t>
            </w:r>
            <w:r>
              <w:t>)</w:t>
            </w:r>
          </w:p>
        </w:tc>
      </w:tr>
      <w:tr w:rsidR="00861925" w14:paraId="630D5A3B" w14:textId="77777777" w:rsidTr="00DF2D36">
        <w:trPr>
          <w:cnfStyle w:val="000000010000" w:firstRow="0" w:lastRow="0" w:firstColumn="0" w:lastColumn="0" w:oddVBand="0" w:evenVBand="0" w:oddHBand="0" w:evenHBand="1" w:firstRowFirstColumn="0" w:firstRowLastColumn="0" w:lastRowFirstColumn="0" w:lastRowLastColumn="0"/>
        </w:trPr>
        <w:tc>
          <w:tcPr>
            <w:tcW w:w="2250" w:type="dxa"/>
          </w:tcPr>
          <w:p w14:paraId="75E91C81" w14:textId="77777777" w:rsidR="00861925" w:rsidRDefault="00861925" w:rsidP="00DF2D36">
            <w:pPr>
              <w:pStyle w:val="TableText"/>
              <w:jc w:val="left"/>
            </w:pPr>
            <w:r>
              <w:t>HVAC systems</w:t>
            </w:r>
          </w:p>
        </w:tc>
        <w:tc>
          <w:tcPr>
            <w:tcW w:w="1305" w:type="dxa"/>
          </w:tcPr>
          <w:p w14:paraId="0AF7680B" w14:textId="313DA6C2" w:rsidR="00861925" w:rsidRDefault="009C6968" w:rsidP="00DF2D36">
            <w:pPr>
              <w:pStyle w:val="TableText"/>
            </w:pPr>
            <w:r>
              <w:t>502</w:t>
            </w:r>
            <w:r w:rsidR="00861925">
              <w:t xml:space="preserve"> (0, 1)</w:t>
            </w:r>
          </w:p>
        </w:tc>
        <w:tc>
          <w:tcPr>
            <w:tcW w:w="0" w:type="auto"/>
          </w:tcPr>
          <w:p w14:paraId="505F261E" w14:textId="55E663C1" w:rsidR="00861925" w:rsidRDefault="00861925" w:rsidP="00DF2D36">
            <w:pPr>
              <w:pStyle w:val="TableText"/>
            </w:pPr>
            <w:r>
              <w:t>0.</w:t>
            </w:r>
            <w:r w:rsidR="00EF1ED0">
              <w:t>19</w:t>
            </w:r>
            <w:r>
              <w:t xml:space="preserve"> (0.</w:t>
            </w:r>
            <w:r w:rsidR="008F24FD">
              <w:t>39</w:t>
            </w:r>
            <w:r>
              <w:t>)</w:t>
            </w:r>
          </w:p>
        </w:tc>
        <w:tc>
          <w:tcPr>
            <w:tcW w:w="0" w:type="auto"/>
          </w:tcPr>
          <w:p w14:paraId="6D46289C" w14:textId="367C6C92" w:rsidR="00861925" w:rsidRDefault="00861925" w:rsidP="00DF2D36">
            <w:pPr>
              <w:pStyle w:val="TableText"/>
            </w:pPr>
            <w:r>
              <w:t>1.</w:t>
            </w:r>
            <w:r w:rsidR="000F3C89">
              <w:t>23</w:t>
            </w:r>
          </w:p>
        </w:tc>
        <w:tc>
          <w:tcPr>
            <w:tcW w:w="0" w:type="auto"/>
          </w:tcPr>
          <w:p w14:paraId="3790CF1A" w14:textId="53134E24" w:rsidR="00861925" w:rsidRDefault="00610794" w:rsidP="00DF2D36">
            <w:pPr>
              <w:pStyle w:val="TableText"/>
            </w:pPr>
            <w:r>
              <w:t>1.23</w:t>
            </w:r>
          </w:p>
        </w:tc>
        <w:tc>
          <w:tcPr>
            <w:tcW w:w="0" w:type="auto"/>
          </w:tcPr>
          <w:p w14:paraId="4965D79C" w14:textId="33236534" w:rsidR="00861925" w:rsidRDefault="00861925" w:rsidP="00DF2D36">
            <w:pPr>
              <w:pStyle w:val="TableText"/>
            </w:pPr>
            <w:r>
              <w:t>0.</w:t>
            </w:r>
            <w:r w:rsidR="00452F99">
              <w:t>529</w:t>
            </w:r>
            <w:r>
              <w:t xml:space="preserve"> (0.0</w:t>
            </w:r>
            <w:r w:rsidR="00452F99">
              <w:t>35</w:t>
            </w:r>
            <w:r>
              <w:t>)</w:t>
            </w:r>
          </w:p>
        </w:tc>
      </w:tr>
    </w:tbl>
    <w:p w14:paraId="124B6C1E" w14:textId="77777777" w:rsidR="00861925" w:rsidRDefault="00861925" w:rsidP="00861925"/>
    <w:p w14:paraId="46282A3D" w14:textId="427ADCFB" w:rsidR="00EE0BDA" w:rsidRPr="000617CB" w:rsidRDefault="00861925" w:rsidP="00EE0BDA">
      <w:pPr>
        <w:pStyle w:val="NormalWeb"/>
        <w:rPr>
          <w:ins w:id="207" w:author="Timpe, Zach" w:date="2023-02-10T11:10:00Z"/>
          <w:rFonts w:asciiTheme="minorHAnsi" w:hAnsiTheme="minorHAnsi" w:cstheme="minorHAnsi"/>
        </w:rPr>
      </w:pPr>
      <w:r w:rsidRPr="00177EDE">
        <w:rPr>
          <w:rFonts w:asciiTheme="minorHAnsi" w:hAnsiTheme="minorHAnsi" w:cstheme="minorHAnsi"/>
        </w:rPr>
        <w:fldChar w:fldCharType="begin"/>
      </w:r>
      <w:r w:rsidRPr="00177EDE">
        <w:rPr>
          <w:rFonts w:asciiTheme="minorHAnsi" w:hAnsiTheme="minorHAnsi" w:cstheme="minorHAnsi"/>
        </w:rPr>
        <w:instrText xml:space="preserve"> REF _Ref121140535 \h </w:instrText>
      </w:r>
      <w:r w:rsidR="00177EDE">
        <w:rPr>
          <w:rFonts w:asciiTheme="minorHAnsi" w:hAnsiTheme="minorHAnsi" w:cstheme="minorHAnsi"/>
        </w:rPr>
        <w:instrText xml:space="preserve"> \* MERGEFORMAT </w:instrText>
      </w:r>
      <w:r w:rsidRPr="00177EDE">
        <w:rPr>
          <w:rFonts w:asciiTheme="minorHAnsi" w:hAnsiTheme="minorHAnsi" w:cstheme="minorHAnsi"/>
        </w:rPr>
      </w:r>
      <w:r w:rsidRPr="00177EDE">
        <w:rPr>
          <w:rFonts w:asciiTheme="minorHAnsi" w:hAnsiTheme="minorHAnsi" w:cstheme="minorHAnsi"/>
        </w:rPr>
        <w:fldChar w:fldCharType="separate"/>
      </w:r>
      <w:r w:rsidRPr="00177EDE">
        <w:rPr>
          <w:rFonts w:asciiTheme="minorHAnsi" w:hAnsiTheme="minorHAnsi" w:cstheme="minorHAnsi"/>
        </w:rPr>
        <w:t>Table 28</w:t>
      </w:r>
      <w:r w:rsidRPr="00177EDE">
        <w:rPr>
          <w:rFonts w:asciiTheme="minorHAnsi" w:hAnsiTheme="minorHAnsi" w:cstheme="minorHAnsi"/>
        </w:rPr>
        <w:fldChar w:fldCharType="end"/>
      </w:r>
      <w:r w:rsidRPr="00177EDE">
        <w:rPr>
          <w:rFonts w:asciiTheme="minorHAnsi" w:hAnsiTheme="minorHAnsi" w:cstheme="minorHAnsi"/>
        </w:rPr>
        <w:t xml:space="preserve"> shows results from the first set of multilevel models that were run individually for each strategy. These models adjusted for the following covariates:</w:t>
      </w:r>
      <w:commentRangeStart w:id="208"/>
      <w:commentRangeStart w:id="209"/>
      <w:commentRangeStart w:id="210"/>
      <w:commentRangeStart w:id="211"/>
      <w:r w:rsidRPr="00177EDE">
        <w:rPr>
          <w:rFonts w:asciiTheme="minorHAnsi" w:hAnsiTheme="minorHAnsi" w:cstheme="minorHAnsi"/>
        </w:rPr>
        <w:t xml:space="preserve"> percent student body Asian, percent student body Black or African American, percent student body two or more races, percent student body White, percent student body free or </w:t>
      </w:r>
      <w:proofErr w:type="gramStart"/>
      <w:r w:rsidRPr="00177EDE">
        <w:rPr>
          <w:rFonts w:asciiTheme="minorHAnsi" w:hAnsiTheme="minorHAnsi" w:cstheme="minorHAnsi"/>
        </w:rPr>
        <w:t>reduced price</w:t>
      </w:r>
      <w:proofErr w:type="gramEnd"/>
      <w:r w:rsidRPr="00177EDE">
        <w:rPr>
          <w:rFonts w:asciiTheme="minorHAnsi" w:hAnsiTheme="minorHAnsi" w:cstheme="minorHAnsi"/>
        </w:rPr>
        <w:t xml:space="preserve"> meals, and county-level indicators including change in COVID-19 case rate and SVI Overall Rank. </w:t>
      </w:r>
      <w:commentRangeEnd w:id="208"/>
      <w:r w:rsidRPr="00177EDE">
        <w:rPr>
          <w:rStyle w:val="CommentReference"/>
          <w:rFonts w:asciiTheme="minorHAnsi" w:hAnsiTheme="minorHAnsi" w:cstheme="minorHAnsi"/>
        </w:rPr>
        <w:commentReference w:id="208"/>
      </w:r>
      <w:commentRangeEnd w:id="209"/>
      <w:r w:rsidRPr="00177EDE">
        <w:rPr>
          <w:rStyle w:val="CommentReference"/>
          <w:rFonts w:asciiTheme="minorHAnsi" w:hAnsiTheme="minorHAnsi" w:cstheme="minorHAnsi"/>
        </w:rPr>
        <w:commentReference w:id="209"/>
      </w:r>
      <w:commentRangeEnd w:id="210"/>
      <w:r w:rsidR="00177EDE" w:rsidRPr="00177EDE">
        <w:rPr>
          <w:rStyle w:val="CommentReference"/>
          <w:rFonts w:asciiTheme="minorHAnsi" w:hAnsiTheme="minorHAnsi" w:cstheme="minorHAnsi"/>
        </w:rPr>
        <w:commentReference w:id="210"/>
      </w:r>
      <w:commentRangeEnd w:id="211"/>
      <w:r w:rsidR="00DD154E">
        <w:rPr>
          <w:rStyle w:val="CommentReference"/>
          <w:rFonts w:ascii="Garamond" w:hAnsi="Garamond"/>
        </w:rPr>
        <w:commentReference w:id="211"/>
      </w:r>
      <w:ins w:id="212" w:author="Timpe, Zach" w:date="2023-02-10T11:10:00Z">
        <w:r w:rsidR="00EE0BDA" w:rsidRPr="000617CB">
          <w:rPr>
            <w:rFonts w:asciiTheme="minorHAnsi" w:hAnsiTheme="minorHAnsi" w:cstheme="minorHAnsi"/>
          </w:rPr>
          <w:t xml:space="preserve">As shown in table three, three strategies were statistically significantly associated with increased changes in case rates, including quarantining (coefficient = .52; p-value = .02), staying home when sick (coefficient = .42; p-value = .03), and cleaning (coefficient = .46; p-value = .05). One strategy, upkeep of HVAC systems (coefficient = .42; p-value = .06), demonstrated a marginal association. </w:t>
        </w:r>
        <w:r w:rsidR="00EE0BDA" w:rsidRPr="000617CB">
          <w:rPr>
            <w:rFonts w:asciiTheme="minorHAnsi" w:hAnsiTheme="minorHAnsi" w:cstheme="minorHAnsi"/>
          </w:rPr>
          <w:lastRenderedPageBreak/>
          <w:t xml:space="preserve">As such, these strategies were selected for calculation of the cumulative </w:t>
        </w:r>
        <w:proofErr w:type="gramStart"/>
        <w:r w:rsidR="00EE0BDA" w:rsidRPr="000617CB">
          <w:rPr>
            <w:rFonts w:asciiTheme="minorHAnsi" w:hAnsiTheme="minorHAnsi" w:cstheme="minorHAnsi"/>
          </w:rPr>
          <w:t>indices, and</w:t>
        </w:r>
        <w:proofErr w:type="gramEnd"/>
        <w:r w:rsidR="00EE0BDA" w:rsidRPr="000617CB">
          <w:rPr>
            <w:rFonts w:asciiTheme="minorHAnsi" w:hAnsiTheme="minorHAnsi" w:cstheme="minorHAnsi"/>
          </w:rPr>
          <w:t xml:space="preserve"> are reviewed below in table five.</w:t>
        </w:r>
      </w:ins>
    </w:p>
    <w:p w14:paraId="727F76D7" w14:textId="0DE9312B" w:rsidR="00861925" w:rsidRPr="00177EDE" w:rsidRDefault="00861925" w:rsidP="00861925">
      <w:pPr>
        <w:pStyle w:val="BodyText2"/>
        <w:rPr>
          <w:rFonts w:asciiTheme="minorHAnsi" w:hAnsiTheme="minorHAnsi" w:cstheme="minorHAnsi"/>
        </w:rPr>
      </w:pPr>
      <w:del w:id="213" w:author="Timpe, Zach" w:date="2023-02-10T11:10:00Z">
        <w:r w:rsidRPr="00177EDE" w:rsidDel="00EE0BDA">
          <w:rPr>
            <w:rFonts w:asciiTheme="minorHAnsi" w:hAnsiTheme="minorHAnsi" w:cstheme="minorHAnsi"/>
          </w:rPr>
          <w:delText xml:space="preserve">As shown in </w:delText>
        </w:r>
        <w:r w:rsidRPr="00177EDE" w:rsidDel="00EE0BDA">
          <w:rPr>
            <w:rFonts w:asciiTheme="minorHAnsi" w:hAnsiTheme="minorHAnsi" w:cstheme="minorHAnsi"/>
          </w:rPr>
          <w:fldChar w:fldCharType="begin"/>
        </w:r>
        <w:r w:rsidRPr="00177EDE" w:rsidDel="00EE0BDA">
          <w:rPr>
            <w:rFonts w:asciiTheme="minorHAnsi" w:hAnsiTheme="minorHAnsi" w:cstheme="minorHAnsi"/>
          </w:rPr>
          <w:delInstrText xml:space="preserve"> REF _Ref121140535 \h </w:delInstrText>
        </w:r>
        <w:r w:rsidR="00177EDE" w:rsidDel="00EE0BDA">
          <w:rPr>
            <w:rFonts w:asciiTheme="minorHAnsi" w:hAnsiTheme="minorHAnsi" w:cstheme="minorHAnsi"/>
          </w:rPr>
          <w:delInstrText xml:space="preserve"> \* MERGEFORMAT </w:delInstrText>
        </w:r>
        <w:r w:rsidRPr="00177EDE" w:rsidDel="00EE0BDA">
          <w:rPr>
            <w:rFonts w:asciiTheme="minorHAnsi" w:hAnsiTheme="minorHAnsi" w:cstheme="minorHAnsi"/>
          </w:rPr>
        </w:r>
        <w:r w:rsidRPr="00177EDE" w:rsidDel="00EE0BDA">
          <w:rPr>
            <w:rFonts w:asciiTheme="minorHAnsi" w:hAnsiTheme="minorHAnsi" w:cstheme="minorHAnsi"/>
          </w:rPr>
          <w:fldChar w:fldCharType="separate"/>
        </w:r>
        <w:r w:rsidRPr="00177EDE" w:rsidDel="00EE0BDA">
          <w:rPr>
            <w:rFonts w:asciiTheme="minorHAnsi" w:hAnsiTheme="minorHAnsi" w:cstheme="minorHAnsi"/>
          </w:rPr>
          <w:delText>Table 28</w:delText>
        </w:r>
        <w:r w:rsidRPr="00177EDE" w:rsidDel="00EE0BDA">
          <w:rPr>
            <w:rFonts w:asciiTheme="minorHAnsi" w:hAnsiTheme="minorHAnsi" w:cstheme="minorHAnsi"/>
          </w:rPr>
          <w:fldChar w:fldCharType="end"/>
        </w:r>
        <w:r w:rsidRPr="00177EDE" w:rsidDel="00EE0BDA">
          <w:rPr>
            <w:rFonts w:asciiTheme="minorHAnsi" w:hAnsiTheme="minorHAnsi" w:cstheme="minorHAnsi"/>
          </w:rPr>
          <w:delText>, none of the strategies were statistically significant when covariates are included in models, though three demonstrated a marginal association (p&lt; 0.10), including physical distancing (coefficient = −0.38; p=0.07), staying home when sick (−0.33; p=0.08), and HVAC systems (−0.38; p=0.06). In addition, two strategies—screening and testing for students (−0.35; p=0.18) and quarantining (−0.29; p =0.14) had p &lt; 0.20. Finally, contact tracing (−0.17; p=0.41) had a p&lt;.50. As such, these strategies were selected for calculation of the cumulative indices and are reviewed below in Table 28.</w:delText>
        </w:r>
      </w:del>
    </w:p>
    <w:p w14:paraId="1EFEFBEF" w14:textId="77777777" w:rsidR="00861925" w:rsidRDefault="00861925" w:rsidP="00861925">
      <w:pPr>
        <w:pStyle w:val="BodyText2"/>
        <w:rPr>
          <w:ins w:id="214" w:author="Pampati, Sanjana (CDC/DDID/NCHHSTP/DASH)" w:date="2022-12-20T08:00:00Z"/>
        </w:rPr>
      </w:pPr>
    </w:p>
    <w:p w14:paraId="3713D3F8" w14:textId="77777777" w:rsidR="00861925" w:rsidRPr="00E7344C" w:rsidRDefault="00861925" w:rsidP="00177EDE">
      <w:pPr>
        <w:pStyle w:val="BodyText2"/>
        <w:rPr>
          <w:b/>
          <w:bCs/>
          <w:color w:val="4472C4" w:themeColor="accent1"/>
          <w:sz w:val="20"/>
          <w:szCs w:val="20"/>
        </w:rPr>
      </w:pPr>
      <w:bookmarkStart w:id="215" w:name="_Ref121140535"/>
      <w:r w:rsidRPr="00E7344C">
        <w:rPr>
          <w:b/>
          <w:bCs/>
          <w:color w:val="4472C4" w:themeColor="accent1"/>
          <w:sz w:val="20"/>
          <w:szCs w:val="20"/>
        </w:rPr>
        <w:t>Table </w:t>
      </w:r>
      <w:r w:rsidRPr="00E7344C">
        <w:rPr>
          <w:b/>
          <w:bCs/>
          <w:color w:val="4472C4" w:themeColor="accent1"/>
          <w:sz w:val="20"/>
          <w:szCs w:val="20"/>
        </w:rPr>
        <w:fldChar w:fldCharType="begin"/>
      </w:r>
      <w:r w:rsidRPr="00E7344C">
        <w:rPr>
          <w:b/>
          <w:bCs/>
          <w:color w:val="4472C4" w:themeColor="accent1"/>
          <w:sz w:val="20"/>
          <w:szCs w:val="20"/>
        </w:rPr>
        <w:instrText xml:space="preserve"> SEQ Table \* ARABIC </w:instrText>
      </w:r>
      <w:r w:rsidRPr="00E7344C">
        <w:rPr>
          <w:b/>
          <w:bCs/>
          <w:color w:val="4472C4" w:themeColor="accent1"/>
          <w:sz w:val="20"/>
          <w:szCs w:val="20"/>
        </w:rPr>
        <w:fldChar w:fldCharType="separate"/>
      </w:r>
      <w:r w:rsidRPr="00E7344C">
        <w:rPr>
          <w:b/>
          <w:bCs/>
          <w:color w:val="4472C4" w:themeColor="accent1"/>
          <w:sz w:val="20"/>
          <w:szCs w:val="20"/>
        </w:rPr>
        <w:t>28</w:t>
      </w:r>
      <w:r w:rsidRPr="00E7344C">
        <w:rPr>
          <w:b/>
          <w:bCs/>
          <w:color w:val="4472C4" w:themeColor="accent1"/>
          <w:sz w:val="20"/>
          <w:szCs w:val="20"/>
        </w:rPr>
        <w:fldChar w:fldCharType="end"/>
      </w:r>
      <w:bookmarkEnd w:id="215"/>
      <w:r w:rsidRPr="00E7344C">
        <w:rPr>
          <w:b/>
          <w:bCs/>
          <w:color w:val="4472C4" w:themeColor="accent1"/>
          <w:sz w:val="20"/>
          <w:szCs w:val="20"/>
        </w:rPr>
        <w:t>. Results of multilevel models for each individual strategy accounting for covariates</w:t>
      </w:r>
      <w:r w:rsidRPr="00E7344C">
        <w:rPr>
          <w:b/>
          <w:bCs/>
          <w:color w:val="4472C4" w:themeColor="accent1"/>
          <w:sz w:val="20"/>
          <w:szCs w:val="20"/>
          <w:vertAlign w:val="superscript"/>
        </w:rPr>
        <w:t>a</w:t>
      </w:r>
    </w:p>
    <w:tbl>
      <w:tblPr>
        <w:tblStyle w:val="TableGridLight"/>
        <w:tblW w:w="0" w:type="auto"/>
        <w:tblLayout w:type="fixed"/>
        <w:tblLook w:val="0420" w:firstRow="1" w:lastRow="0" w:firstColumn="0" w:lastColumn="0" w:noHBand="0" w:noVBand="1"/>
      </w:tblPr>
      <w:tblGrid>
        <w:gridCol w:w="5040"/>
        <w:gridCol w:w="3150"/>
        <w:gridCol w:w="1170"/>
      </w:tblGrid>
      <w:tr w:rsidR="00861925" w:rsidRPr="00353C32" w14:paraId="169C7872" w14:textId="77777777" w:rsidTr="00DF2D36">
        <w:trPr>
          <w:cnfStyle w:val="100000000000" w:firstRow="1" w:lastRow="0" w:firstColumn="0" w:lastColumn="0" w:oddVBand="0" w:evenVBand="0" w:oddHBand="0" w:evenHBand="0" w:firstRowFirstColumn="0" w:firstRowLastColumn="0" w:lastRowFirstColumn="0" w:lastRowLastColumn="0"/>
          <w:tblHeader/>
        </w:trPr>
        <w:tc>
          <w:tcPr>
            <w:tcW w:w="5040" w:type="dxa"/>
          </w:tcPr>
          <w:p w14:paraId="0EB7AA43" w14:textId="77777777" w:rsidR="00861925" w:rsidRPr="00A545F0" w:rsidRDefault="00861925" w:rsidP="00DF2D36">
            <w:pPr>
              <w:pStyle w:val="TableHead"/>
              <w:rPr>
                <w:sz w:val="20"/>
                <w:szCs w:val="20"/>
              </w:rPr>
            </w:pPr>
            <w:r w:rsidRPr="00A545F0">
              <w:rPr>
                <w:b/>
                <w:sz w:val="20"/>
                <w:szCs w:val="20"/>
              </w:rPr>
              <w:t>Strategy</w:t>
            </w:r>
          </w:p>
        </w:tc>
        <w:tc>
          <w:tcPr>
            <w:tcW w:w="3150" w:type="dxa"/>
          </w:tcPr>
          <w:p w14:paraId="370B85A9" w14:textId="77777777" w:rsidR="00861925" w:rsidRPr="00A545F0" w:rsidRDefault="00861925" w:rsidP="00DF2D36">
            <w:pPr>
              <w:pStyle w:val="TableHead"/>
              <w:rPr>
                <w:sz w:val="20"/>
                <w:szCs w:val="20"/>
              </w:rPr>
            </w:pPr>
            <w:r w:rsidRPr="00A545F0">
              <w:rPr>
                <w:b/>
                <w:sz w:val="20"/>
                <w:szCs w:val="20"/>
              </w:rPr>
              <w:t xml:space="preserve">Coefficient (95% </w:t>
            </w:r>
            <w:commentRangeStart w:id="216"/>
            <w:r w:rsidRPr="00A545F0">
              <w:rPr>
                <w:b/>
                <w:sz w:val="20"/>
                <w:szCs w:val="20"/>
              </w:rPr>
              <w:t>interval</w:t>
            </w:r>
            <w:commentRangeEnd w:id="216"/>
            <w:r>
              <w:rPr>
                <w:rStyle w:val="CommentReference"/>
                <w:rFonts w:ascii="Garamond" w:hAnsi="Garamond"/>
                <w:color w:val="auto"/>
              </w:rPr>
              <w:commentReference w:id="216"/>
            </w:r>
            <w:r w:rsidRPr="00A545F0">
              <w:rPr>
                <w:b/>
                <w:sz w:val="20"/>
                <w:szCs w:val="20"/>
              </w:rPr>
              <w:t>)</w:t>
            </w:r>
          </w:p>
        </w:tc>
        <w:tc>
          <w:tcPr>
            <w:tcW w:w="1170" w:type="dxa"/>
          </w:tcPr>
          <w:p w14:paraId="50137C82" w14:textId="77777777" w:rsidR="00861925" w:rsidRPr="00A545F0" w:rsidRDefault="00861925" w:rsidP="00DF2D36">
            <w:pPr>
              <w:pStyle w:val="TableHead"/>
              <w:rPr>
                <w:sz w:val="20"/>
                <w:szCs w:val="20"/>
              </w:rPr>
            </w:pPr>
            <w:r w:rsidRPr="00A545F0">
              <w:rPr>
                <w:b/>
                <w:sz w:val="20"/>
                <w:szCs w:val="20"/>
              </w:rPr>
              <w:t>p-value</w:t>
            </w:r>
          </w:p>
        </w:tc>
      </w:tr>
      <w:tr w:rsidR="00861925" w14:paraId="57B3DFB4" w14:textId="77777777" w:rsidTr="00DF2D36">
        <w:tc>
          <w:tcPr>
            <w:tcW w:w="5040" w:type="dxa"/>
            <w:shd w:val="clear" w:color="auto" w:fill="FFFFFF"/>
          </w:tcPr>
          <w:p w14:paraId="0BC57280" w14:textId="77777777" w:rsidR="00861925" w:rsidRDefault="00861925" w:rsidP="00DF2D36">
            <w:pPr>
              <w:pStyle w:val="TableText"/>
              <w:jc w:val="left"/>
            </w:pPr>
            <w:r>
              <w:t>Vaccination offered</w:t>
            </w:r>
          </w:p>
        </w:tc>
        <w:tc>
          <w:tcPr>
            <w:tcW w:w="3150" w:type="dxa"/>
            <w:shd w:val="clear" w:color="auto" w:fill="FFFFFF"/>
          </w:tcPr>
          <w:p w14:paraId="30C65E1C" w14:textId="539DE64F" w:rsidR="00861925" w:rsidRDefault="00861925" w:rsidP="00DF2D36">
            <w:pPr>
              <w:pStyle w:val="TableText"/>
            </w:pPr>
            <w:r>
              <w:t>−0.0</w:t>
            </w:r>
            <w:r w:rsidR="00944B59">
              <w:t>2</w:t>
            </w:r>
            <w:r>
              <w:t xml:space="preserve"> (−0.69, 0.</w:t>
            </w:r>
            <w:r w:rsidR="008B1D7D">
              <w:t>61</w:t>
            </w:r>
            <w:r>
              <w:t>)</w:t>
            </w:r>
          </w:p>
        </w:tc>
        <w:tc>
          <w:tcPr>
            <w:tcW w:w="1170" w:type="dxa"/>
            <w:shd w:val="clear" w:color="auto" w:fill="FFFFFF"/>
          </w:tcPr>
          <w:p w14:paraId="45152832" w14:textId="325A0297" w:rsidR="00861925" w:rsidRDefault="00861925" w:rsidP="00DF2D36">
            <w:pPr>
              <w:pStyle w:val="TableText"/>
            </w:pPr>
            <w:r>
              <w:t>0.</w:t>
            </w:r>
            <w:r w:rsidR="008B1D7D">
              <w:t>94</w:t>
            </w:r>
          </w:p>
        </w:tc>
      </w:tr>
      <w:tr w:rsidR="00861925" w14:paraId="176B390B"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2A99D88E" w14:textId="77777777" w:rsidR="00861925" w:rsidRDefault="00861925" w:rsidP="00DF2D36">
            <w:pPr>
              <w:pStyle w:val="TableText"/>
              <w:jc w:val="left"/>
            </w:pPr>
            <w:r>
              <w:t>Universal masking requirements</w:t>
            </w:r>
          </w:p>
        </w:tc>
        <w:tc>
          <w:tcPr>
            <w:tcW w:w="3150" w:type="dxa"/>
          </w:tcPr>
          <w:p w14:paraId="6B158318" w14:textId="6F8BE0B2" w:rsidR="00861925" w:rsidRDefault="00861925" w:rsidP="00DF2D36">
            <w:pPr>
              <w:pStyle w:val="TableText"/>
            </w:pPr>
            <w:r>
              <w:t>0.</w:t>
            </w:r>
            <w:r w:rsidR="00944B59">
              <w:t>22</w:t>
            </w:r>
            <w:r>
              <w:t xml:space="preserve"> (−0.</w:t>
            </w:r>
            <w:r w:rsidR="008B1D7D">
              <w:t>28</w:t>
            </w:r>
            <w:r>
              <w:t>, 0.</w:t>
            </w:r>
            <w:r w:rsidR="008B1D7D">
              <w:t>76</w:t>
            </w:r>
            <w:r>
              <w:t>)</w:t>
            </w:r>
          </w:p>
        </w:tc>
        <w:tc>
          <w:tcPr>
            <w:tcW w:w="1170" w:type="dxa"/>
          </w:tcPr>
          <w:p w14:paraId="335322CF" w14:textId="452D469D" w:rsidR="00861925" w:rsidRDefault="00861925" w:rsidP="00DF2D36">
            <w:pPr>
              <w:pStyle w:val="TableText"/>
            </w:pPr>
            <w:r>
              <w:t>0.</w:t>
            </w:r>
            <w:r w:rsidR="008B1D7D">
              <w:t>42</w:t>
            </w:r>
          </w:p>
        </w:tc>
      </w:tr>
      <w:tr w:rsidR="00861925" w14:paraId="7910E5DC" w14:textId="77777777" w:rsidTr="00DF2D36">
        <w:tc>
          <w:tcPr>
            <w:tcW w:w="5040" w:type="dxa"/>
            <w:shd w:val="clear" w:color="auto" w:fill="FFFFFF"/>
          </w:tcPr>
          <w:p w14:paraId="0778064F" w14:textId="3C2D5A3C" w:rsidR="00861925" w:rsidRDefault="00861925" w:rsidP="00DF2D36">
            <w:pPr>
              <w:pStyle w:val="TableText"/>
              <w:jc w:val="left"/>
            </w:pPr>
            <w:r>
              <w:t>Physical distancing</w:t>
            </w:r>
          </w:p>
        </w:tc>
        <w:tc>
          <w:tcPr>
            <w:tcW w:w="3150" w:type="dxa"/>
            <w:shd w:val="clear" w:color="auto" w:fill="FFFFFF"/>
          </w:tcPr>
          <w:p w14:paraId="2296B7BA" w14:textId="141EB42F" w:rsidR="00861925" w:rsidRDefault="00861925" w:rsidP="00DF2D36">
            <w:pPr>
              <w:pStyle w:val="TableText"/>
            </w:pPr>
            <w:r>
              <w:t>−0.</w:t>
            </w:r>
            <w:r w:rsidR="00944B59">
              <w:t>04</w:t>
            </w:r>
            <w:r>
              <w:t xml:space="preserve"> (−0.</w:t>
            </w:r>
            <w:r w:rsidR="00A97524">
              <w:t>52</w:t>
            </w:r>
            <w:r>
              <w:t>, 0.</w:t>
            </w:r>
            <w:r w:rsidR="008B1D7D">
              <w:t>48</w:t>
            </w:r>
            <w:r>
              <w:t>)</w:t>
            </w:r>
          </w:p>
        </w:tc>
        <w:tc>
          <w:tcPr>
            <w:tcW w:w="1170" w:type="dxa"/>
            <w:shd w:val="clear" w:color="auto" w:fill="FFFFFF"/>
          </w:tcPr>
          <w:p w14:paraId="0B1328CD" w14:textId="175F48BB" w:rsidR="00861925" w:rsidRDefault="00861925" w:rsidP="00DF2D36">
            <w:pPr>
              <w:pStyle w:val="TableText"/>
            </w:pPr>
            <w:r>
              <w:t>0.</w:t>
            </w:r>
            <w:r w:rsidR="008B1D7D">
              <w:t>89</w:t>
            </w:r>
          </w:p>
        </w:tc>
      </w:tr>
      <w:tr w:rsidR="00861925" w14:paraId="07A0E780"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184F1B44" w14:textId="77777777" w:rsidR="00861925" w:rsidRDefault="00861925" w:rsidP="00DF2D36">
            <w:pPr>
              <w:pStyle w:val="TableText"/>
              <w:jc w:val="left"/>
            </w:pPr>
            <w:r>
              <w:t>Screening and testing for students</w:t>
            </w:r>
            <w:r>
              <w:rPr>
                <w:vertAlign w:val="superscript"/>
              </w:rPr>
              <w:t>c</w:t>
            </w:r>
          </w:p>
        </w:tc>
        <w:tc>
          <w:tcPr>
            <w:tcW w:w="3150" w:type="dxa"/>
          </w:tcPr>
          <w:p w14:paraId="2DD5BA60" w14:textId="10CD92E8" w:rsidR="00861925" w:rsidRDefault="00861925" w:rsidP="00DF2D36">
            <w:pPr>
              <w:pStyle w:val="TableText"/>
            </w:pPr>
            <w:r>
              <w:t>0.35 (−0.</w:t>
            </w:r>
            <w:r w:rsidR="00287B47">
              <w:t>22</w:t>
            </w:r>
            <w:r>
              <w:t>, 0.</w:t>
            </w:r>
            <w:r w:rsidR="00287B47">
              <w:t>89</w:t>
            </w:r>
            <w:r>
              <w:t>)</w:t>
            </w:r>
          </w:p>
        </w:tc>
        <w:tc>
          <w:tcPr>
            <w:tcW w:w="1170" w:type="dxa"/>
          </w:tcPr>
          <w:p w14:paraId="7B5BB0F7" w14:textId="74214325" w:rsidR="00861925" w:rsidRDefault="00861925" w:rsidP="00DF2D36">
            <w:pPr>
              <w:pStyle w:val="TableText"/>
            </w:pPr>
            <w:r>
              <w:t>0.</w:t>
            </w:r>
            <w:r w:rsidR="008B1D7D">
              <w:t>22</w:t>
            </w:r>
          </w:p>
        </w:tc>
      </w:tr>
      <w:tr w:rsidR="00861925" w14:paraId="314146C5" w14:textId="77777777" w:rsidTr="00DF2D36">
        <w:tc>
          <w:tcPr>
            <w:tcW w:w="5040" w:type="dxa"/>
            <w:shd w:val="clear" w:color="auto" w:fill="FFFFFF"/>
          </w:tcPr>
          <w:p w14:paraId="42DDBF0A" w14:textId="77777777" w:rsidR="00861925" w:rsidRDefault="00861925" w:rsidP="00DF2D36">
            <w:pPr>
              <w:pStyle w:val="TableText"/>
              <w:jc w:val="left"/>
            </w:pPr>
            <w:r>
              <w:t>Staying home when sick</w:t>
            </w:r>
            <w:r>
              <w:rPr>
                <w:vertAlign w:val="superscript"/>
              </w:rPr>
              <w:t>b</w:t>
            </w:r>
          </w:p>
        </w:tc>
        <w:tc>
          <w:tcPr>
            <w:tcW w:w="3150" w:type="dxa"/>
            <w:shd w:val="clear" w:color="auto" w:fill="FFFFFF"/>
          </w:tcPr>
          <w:p w14:paraId="4FF6BC8C" w14:textId="5E057416" w:rsidR="00861925" w:rsidRDefault="00447161" w:rsidP="00DF2D36">
            <w:pPr>
              <w:pStyle w:val="TableText"/>
            </w:pPr>
            <w:r>
              <w:t>0</w:t>
            </w:r>
            <w:r w:rsidR="000F1927">
              <w:t>.42</w:t>
            </w:r>
            <w:r w:rsidR="00861925">
              <w:t xml:space="preserve"> (0.</w:t>
            </w:r>
            <w:r w:rsidR="00153259">
              <w:t>03</w:t>
            </w:r>
            <w:r w:rsidR="00861925">
              <w:t>, 0.</w:t>
            </w:r>
            <w:r w:rsidR="005B3907">
              <w:t>8</w:t>
            </w:r>
            <w:r w:rsidR="00861925">
              <w:t>3)</w:t>
            </w:r>
          </w:p>
        </w:tc>
        <w:tc>
          <w:tcPr>
            <w:tcW w:w="1170" w:type="dxa"/>
            <w:shd w:val="clear" w:color="auto" w:fill="FFFFFF"/>
          </w:tcPr>
          <w:p w14:paraId="47AC1F80" w14:textId="709C130F" w:rsidR="00861925" w:rsidRDefault="00861925" w:rsidP="00DF2D36">
            <w:pPr>
              <w:pStyle w:val="TableText"/>
            </w:pPr>
            <w:r>
              <w:t>0.0</w:t>
            </w:r>
            <w:r w:rsidR="008B1D7D">
              <w:t>3</w:t>
            </w:r>
          </w:p>
        </w:tc>
      </w:tr>
      <w:tr w:rsidR="00861925" w14:paraId="45FF8037"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3044C22B" w14:textId="77777777" w:rsidR="00861925" w:rsidRDefault="00861925" w:rsidP="00DF2D36">
            <w:pPr>
              <w:pStyle w:val="TableText"/>
              <w:jc w:val="left"/>
            </w:pPr>
            <w:r>
              <w:t>Contact tracing</w:t>
            </w:r>
          </w:p>
        </w:tc>
        <w:tc>
          <w:tcPr>
            <w:tcW w:w="3150" w:type="dxa"/>
          </w:tcPr>
          <w:p w14:paraId="58D9B3DA" w14:textId="52D34F7E" w:rsidR="00861925" w:rsidRDefault="00861925" w:rsidP="00DF2D36">
            <w:pPr>
              <w:pStyle w:val="TableText"/>
            </w:pPr>
            <w:r>
              <w:t>0.1</w:t>
            </w:r>
            <w:r w:rsidR="00392CF0">
              <w:t>8</w:t>
            </w:r>
            <w:r>
              <w:t xml:space="preserve"> (−0.</w:t>
            </w:r>
            <w:r w:rsidR="002C32EB">
              <w:t>2</w:t>
            </w:r>
            <w:r>
              <w:t>4, 0.</w:t>
            </w:r>
            <w:r w:rsidR="00153259">
              <w:t>60</w:t>
            </w:r>
            <w:r>
              <w:t>)</w:t>
            </w:r>
          </w:p>
        </w:tc>
        <w:tc>
          <w:tcPr>
            <w:tcW w:w="1170" w:type="dxa"/>
          </w:tcPr>
          <w:p w14:paraId="32D58FEF" w14:textId="77777777" w:rsidR="00861925" w:rsidRDefault="00861925" w:rsidP="00DF2D36">
            <w:pPr>
              <w:pStyle w:val="TableText"/>
            </w:pPr>
            <w:r>
              <w:t>0.41</w:t>
            </w:r>
          </w:p>
        </w:tc>
      </w:tr>
      <w:tr w:rsidR="00861925" w14:paraId="6BC8CC78" w14:textId="77777777" w:rsidTr="00DF2D36">
        <w:tc>
          <w:tcPr>
            <w:tcW w:w="5040" w:type="dxa"/>
            <w:shd w:val="clear" w:color="auto" w:fill="FFFFFF"/>
          </w:tcPr>
          <w:p w14:paraId="75E6A740" w14:textId="4B0C8FBA" w:rsidR="00861925" w:rsidRDefault="00861925" w:rsidP="00DF2D36">
            <w:pPr>
              <w:pStyle w:val="TableText"/>
              <w:jc w:val="left"/>
            </w:pPr>
            <w:commentRangeStart w:id="217"/>
            <w:r>
              <w:t>Quarantining</w:t>
            </w:r>
            <w:commentRangeEnd w:id="217"/>
            <w:r w:rsidR="0008055C">
              <w:rPr>
                <w:vertAlign w:val="superscript"/>
              </w:rPr>
              <w:t>b</w:t>
            </w:r>
            <w:r>
              <w:rPr>
                <w:rStyle w:val="CommentReference"/>
                <w:rFonts w:ascii="Garamond" w:hAnsi="Garamond"/>
                <w:noProof w:val="0"/>
                <w:color w:val="auto"/>
              </w:rPr>
              <w:commentReference w:id="217"/>
            </w:r>
          </w:p>
        </w:tc>
        <w:tc>
          <w:tcPr>
            <w:tcW w:w="3150" w:type="dxa"/>
            <w:shd w:val="clear" w:color="auto" w:fill="FFFFFF"/>
          </w:tcPr>
          <w:p w14:paraId="2CAB4A52" w14:textId="7C0CD795" w:rsidR="00861925" w:rsidRDefault="00861925" w:rsidP="00DF2D36">
            <w:pPr>
              <w:pStyle w:val="TableText"/>
            </w:pPr>
            <w:r>
              <w:t>0.</w:t>
            </w:r>
            <w:r w:rsidR="00392CF0">
              <w:t>52</w:t>
            </w:r>
            <w:r>
              <w:t xml:space="preserve"> (−0.72, 0.</w:t>
            </w:r>
            <w:r w:rsidR="00E9791D">
              <w:t>92</w:t>
            </w:r>
            <w:r>
              <w:t>)</w:t>
            </w:r>
          </w:p>
        </w:tc>
        <w:tc>
          <w:tcPr>
            <w:tcW w:w="1170" w:type="dxa"/>
            <w:shd w:val="clear" w:color="auto" w:fill="FFFFFF"/>
          </w:tcPr>
          <w:p w14:paraId="424F003C" w14:textId="3976ED8B" w:rsidR="00861925" w:rsidRDefault="00861925" w:rsidP="00DF2D36">
            <w:pPr>
              <w:pStyle w:val="TableText"/>
            </w:pPr>
            <w:r>
              <w:t>0.</w:t>
            </w:r>
            <w:r w:rsidR="00086332">
              <w:t>02</w:t>
            </w:r>
          </w:p>
        </w:tc>
      </w:tr>
      <w:tr w:rsidR="00861925" w14:paraId="0E97FFB0"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11590D29" w14:textId="2677B62D" w:rsidR="00861925" w:rsidRDefault="00861925" w:rsidP="00DF2D36">
            <w:pPr>
              <w:pStyle w:val="TableText"/>
              <w:jc w:val="left"/>
            </w:pPr>
            <w:r>
              <w:t>Cleaning</w:t>
            </w:r>
            <w:r w:rsidR="006B0A25">
              <w:rPr>
                <w:vertAlign w:val="superscript"/>
              </w:rPr>
              <w:t xml:space="preserve"> </w:t>
            </w:r>
            <w:r w:rsidR="006B0A25">
              <w:rPr>
                <w:vertAlign w:val="superscript"/>
              </w:rPr>
              <w:t>b</w:t>
            </w:r>
            <w:commentRangeStart w:id="218"/>
            <w:commentRangeEnd w:id="218"/>
            <w:r w:rsidR="006B0A25">
              <w:rPr>
                <w:rStyle w:val="CommentReference"/>
                <w:rFonts w:ascii="Garamond" w:hAnsi="Garamond"/>
                <w:noProof w:val="0"/>
                <w:color w:val="auto"/>
              </w:rPr>
              <w:commentReference w:id="218"/>
            </w:r>
          </w:p>
        </w:tc>
        <w:tc>
          <w:tcPr>
            <w:tcW w:w="3150" w:type="dxa"/>
          </w:tcPr>
          <w:p w14:paraId="205A9139" w14:textId="5A7567BE" w:rsidR="00861925" w:rsidRDefault="00861925" w:rsidP="00DF2D36">
            <w:pPr>
              <w:pStyle w:val="TableText"/>
            </w:pPr>
            <w:r>
              <w:t>0.</w:t>
            </w:r>
            <w:r w:rsidR="00392CF0">
              <w:t>46</w:t>
            </w:r>
            <w:r>
              <w:t xml:space="preserve"> (0.</w:t>
            </w:r>
            <w:r w:rsidR="00996AFF">
              <w:t>01</w:t>
            </w:r>
            <w:r>
              <w:t>, 0.</w:t>
            </w:r>
            <w:r w:rsidR="00E9791D">
              <w:t>92</w:t>
            </w:r>
            <w:r>
              <w:t>)</w:t>
            </w:r>
          </w:p>
        </w:tc>
        <w:tc>
          <w:tcPr>
            <w:tcW w:w="1170" w:type="dxa"/>
          </w:tcPr>
          <w:p w14:paraId="4D81FB71" w14:textId="1CA2213D" w:rsidR="00861925" w:rsidRDefault="00861925" w:rsidP="00DF2D36">
            <w:pPr>
              <w:pStyle w:val="TableText"/>
            </w:pPr>
            <w:r>
              <w:t>0.</w:t>
            </w:r>
            <w:r w:rsidR="00086332">
              <w:t>05</w:t>
            </w:r>
          </w:p>
        </w:tc>
      </w:tr>
      <w:tr w:rsidR="00861925" w14:paraId="2EFCCA16" w14:textId="77777777" w:rsidTr="00DF2D36">
        <w:tc>
          <w:tcPr>
            <w:tcW w:w="5040" w:type="dxa"/>
            <w:shd w:val="clear" w:color="auto" w:fill="FFFFFF"/>
          </w:tcPr>
          <w:p w14:paraId="7838AA0C" w14:textId="77777777" w:rsidR="00861925" w:rsidRDefault="00861925" w:rsidP="00DF2D36">
            <w:pPr>
              <w:pStyle w:val="TableText"/>
              <w:jc w:val="left"/>
            </w:pPr>
            <w:r>
              <w:t>HEPA filters</w:t>
            </w:r>
          </w:p>
        </w:tc>
        <w:tc>
          <w:tcPr>
            <w:tcW w:w="3150" w:type="dxa"/>
            <w:shd w:val="clear" w:color="auto" w:fill="FFFFFF"/>
          </w:tcPr>
          <w:p w14:paraId="30E08785" w14:textId="4B6D33B5" w:rsidR="00861925" w:rsidRDefault="00861925" w:rsidP="00DF2D36">
            <w:pPr>
              <w:pStyle w:val="TableText"/>
            </w:pPr>
            <w:r>
              <w:t>0.03 (−</w:t>
            </w:r>
            <w:r w:rsidR="00996AFF">
              <w:t>1.15</w:t>
            </w:r>
            <w:r>
              <w:t xml:space="preserve">, </w:t>
            </w:r>
            <w:r w:rsidR="00996AFF">
              <w:t>1.11</w:t>
            </w:r>
            <w:r>
              <w:t>)</w:t>
            </w:r>
          </w:p>
        </w:tc>
        <w:tc>
          <w:tcPr>
            <w:tcW w:w="1170" w:type="dxa"/>
            <w:shd w:val="clear" w:color="auto" w:fill="FFFFFF"/>
          </w:tcPr>
          <w:p w14:paraId="30BBC838" w14:textId="77777777" w:rsidR="00861925" w:rsidRDefault="00861925" w:rsidP="00DF2D36">
            <w:pPr>
              <w:pStyle w:val="TableText"/>
            </w:pPr>
            <w:r>
              <w:t>0.95</w:t>
            </w:r>
          </w:p>
        </w:tc>
      </w:tr>
      <w:tr w:rsidR="00861925" w14:paraId="4D2DA8B2" w14:textId="77777777" w:rsidTr="00DF2D36">
        <w:trPr>
          <w:cnfStyle w:val="000000010000" w:firstRow="0" w:lastRow="0" w:firstColumn="0" w:lastColumn="0" w:oddVBand="0" w:evenVBand="0" w:oddHBand="0" w:evenHBand="1" w:firstRowFirstColumn="0" w:firstRowLastColumn="0" w:lastRowFirstColumn="0" w:lastRowLastColumn="0"/>
        </w:trPr>
        <w:tc>
          <w:tcPr>
            <w:tcW w:w="5040" w:type="dxa"/>
          </w:tcPr>
          <w:p w14:paraId="32E17B3F" w14:textId="77777777" w:rsidR="00861925" w:rsidRDefault="00861925" w:rsidP="00DF2D36">
            <w:pPr>
              <w:pStyle w:val="TableText"/>
              <w:jc w:val="left"/>
            </w:pPr>
            <w:r>
              <w:t>HVAC systems</w:t>
            </w:r>
            <w:r>
              <w:rPr>
                <w:vertAlign w:val="superscript"/>
              </w:rPr>
              <w:t>b</w:t>
            </w:r>
          </w:p>
        </w:tc>
        <w:tc>
          <w:tcPr>
            <w:tcW w:w="3150" w:type="dxa"/>
          </w:tcPr>
          <w:p w14:paraId="0F41DDC8" w14:textId="4BD6E35D" w:rsidR="00861925" w:rsidRDefault="00861925" w:rsidP="00DF2D36">
            <w:pPr>
              <w:pStyle w:val="TableText"/>
            </w:pPr>
            <w:r>
              <w:t>0.</w:t>
            </w:r>
            <w:r w:rsidR="00CF0EC7">
              <w:t>42</w:t>
            </w:r>
            <w:r>
              <w:t xml:space="preserve"> (−0.</w:t>
            </w:r>
            <w:r w:rsidR="00CF0EC7">
              <w:t>05</w:t>
            </w:r>
            <w:r>
              <w:t>, 0.</w:t>
            </w:r>
            <w:r w:rsidR="00996AFF">
              <w:t>8</w:t>
            </w:r>
            <w:r>
              <w:t>2)</w:t>
            </w:r>
          </w:p>
        </w:tc>
        <w:tc>
          <w:tcPr>
            <w:tcW w:w="1170" w:type="dxa"/>
          </w:tcPr>
          <w:p w14:paraId="6CE5F67A" w14:textId="77777777" w:rsidR="00861925" w:rsidRDefault="00861925" w:rsidP="00DF2D36">
            <w:pPr>
              <w:pStyle w:val="TableText"/>
            </w:pPr>
            <w:r>
              <w:t>0.06</w:t>
            </w:r>
          </w:p>
        </w:tc>
      </w:tr>
    </w:tbl>
    <w:p w14:paraId="6BAD9099" w14:textId="77777777" w:rsidR="00861925" w:rsidRPr="00A545F0" w:rsidRDefault="00861925" w:rsidP="00861925">
      <w:pPr>
        <w:pStyle w:val="BodyText2"/>
        <w:spacing w:before="0"/>
        <w:rPr>
          <w:sz w:val="18"/>
          <w:szCs w:val="18"/>
        </w:rPr>
      </w:pPr>
      <w:r w:rsidRPr="00A545F0">
        <w:rPr>
          <w:sz w:val="18"/>
          <w:szCs w:val="18"/>
          <w:vertAlign w:val="superscript"/>
        </w:rPr>
        <w:t>a</w:t>
      </w:r>
      <w:r w:rsidRPr="00A545F0">
        <w:rPr>
          <w:sz w:val="18"/>
          <w:szCs w:val="18"/>
        </w:rPr>
        <w:t>Full list of covariates can be found in Table 2</w:t>
      </w:r>
    </w:p>
    <w:p w14:paraId="7C9138E9" w14:textId="5586A276" w:rsidR="00861925" w:rsidRPr="00A545F0" w:rsidRDefault="00861925" w:rsidP="00861925">
      <w:pPr>
        <w:pStyle w:val="BodyText2"/>
        <w:spacing w:before="0"/>
        <w:rPr>
          <w:sz w:val="18"/>
          <w:szCs w:val="18"/>
        </w:rPr>
      </w:pPr>
      <w:r w:rsidRPr="00A545F0">
        <w:rPr>
          <w:sz w:val="18"/>
          <w:szCs w:val="18"/>
          <w:vertAlign w:val="superscript"/>
        </w:rPr>
        <w:t>b</w:t>
      </w:r>
      <w:r w:rsidRPr="00A545F0">
        <w:rPr>
          <w:sz w:val="18"/>
          <w:szCs w:val="18"/>
        </w:rPr>
        <w:t xml:space="preserve">included in </w:t>
      </w:r>
      <w:r w:rsidR="00EB1270">
        <w:rPr>
          <w:sz w:val="18"/>
          <w:szCs w:val="18"/>
        </w:rPr>
        <w:t>4</w:t>
      </w:r>
      <w:r w:rsidRPr="00A545F0">
        <w:rPr>
          <w:sz w:val="18"/>
          <w:szCs w:val="18"/>
        </w:rPr>
        <w:t xml:space="preserve">-strategy index; </w:t>
      </w:r>
      <w:r w:rsidR="00321BE2">
        <w:rPr>
          <w:sz w:val="18"/>
          <w:szCs w:val="18"/>
          <w:vertAlign w:val="superscript"/>
        </w:rPr>
        <w:t>c</w:t>
      </w:r>
      <w:r w:rsidRPr="00A545F0">
        <w:rPr>
          <w:sz w:val="18"/>
          <w:szCs w:val="18"/>
          <w:vertAlign w:val="superscript"/>
        </w:rPr>
        <w:t xml:space="preserve"> </w:t>
      </w:r>
      <w:r w:rsidRPr="00A545F0">
        <w:rPr>
          <w:sz w:val="18"/>
          <w:szCs w:val="18"/>
        </w:rPr>
        <w:t>included in 5-strategy index</w:t>
      </w:r>
    </w:p>
    <w:p w14:paraId="6A41423F" w14:textId="77777777" w:rsidR="00861925" w:rsidRDefault="00861925" w:rsidP="00861925">
      <w:pPr>
        <w:pStyle w:val="BodyText2"/>
      </w:pPr>
    </w:p>
    <w:p w14:paraId="6497519D" w14:textId="35D26E7A" w:rsidR="00861925" w:rsidRPr="00E7344C" w:rsidRDefault="00861925" w:rsidP="00E7344C">
      <w:pPr>
        <w:pStyle w:val="NormalWeb"/>
      </w:pPr>
      <w:r w:rsidRPr="00177EDE">
        <w:rPr>
          <w:rFonts w:asciiTheme="minorHAnsi" w:hAnsiTheme="minorHAnsi" w:cstheme="minorHAnsi"/>
        </w:rPr>
        <w:fldChar w:fldCharType="begin"/>
      </w:r>
      <w:r w:rsidRPr="00177EDE">
        <w:rPr>
          <w:rFonts w:asciiTheme="minorHAnsi" w:hAnsiTheme="minorHAnsi" w:cstheme="minorHAnsi"/>
        </w:rPr>
        <w:instrText xml:space="preserve"> REF _Ref121140567 \h  \* MERGEFORMAT </w:instrText>
      </w:r>
      <w:r w:rsidRPr="00177EDE">
        <w:rPr>
          <w:rFonts w:asciiTheme="minorHAnsi" w:hAnsiTheme="minorHAnsi" w:cstheme="minorHAnsi"/>
        </w:rPr>
      </w:r>
      <w:r w:rsidRPr="00177EDE">
        <w:rPr>
          <w:rFonts w:asciiTheme="minorHAnsi" w:hAnsiTheme="minorHAnsi" w:cstheme="minorHAnsi"/>
        </w:rPr>
        <w:fldChar w:fldCharType="separate"/>
      </w:r>
      <w:r w:rsidRPr="00177EDE">
        <w:rPr>
          <w:rFonts w:asciiTheme="minorHAnsi" w:hAnsiTheme="minorHAnsi" w:cstheme="minorHAnsi"/>
        </w:rPr>
        <w:t>Table 29</w:t>
      </w:r>
      <w:r w:rsidRPr="00177EDE">
        <w:rPr>
          <w:rFonts w:asciiTheme="minorHAnsi" w:hAnsiTheme="minorHAnsi" w:cstheme="minorHAnsi"/>
        </w:rPr>
        <w:fldChar w:fldCharType="end"/>
      </w:r>
      <w:r w:rsidRPr="00177EDE">
        <w:rPr>
          <w:rFonts w:asciiTheme="minorHAnsi" w:hAnsiTheme="minorHAnsi" w:cstheme="minorHAnsi"/>
        </w:rPr>
        <w:t xml:space="preserve"> shows multilevel model results from including all strategies as predictors in one model. </w:t>
      </w:r>
      <w:r w:rsidR="00BA6B7E" w:rsidRPr="00E7344C">
        <w:rPr>
          <w:rFonts w:asciiTheme="minorHAnsi" w:hAnsiTheme="minorHAnsi" w:cstheme="minorHAnsi"/>
        </w:rPr>
        <w:t>One strategy, physical distancing, was significantly associated with a smaller increase in case rates (coefficient = -.72; p-value = 0.04).</w:t>
      </w:r>
    </w:p>
    <w:p w14:paraId="1C22CF00" w14:textId="77777777" w:rsidR="00861925" w:rsidRDefault="00861925" w:rsidP="00861925">
      <w:pPr>
        <w:pStyle w:val="TableText"/>
      </w:pPr>
    </w:p>
    <w:p w14:paraId="7E6BFA1A" w14:textId="77777777" w:rsidR="00861925" w:rsidRPr="00A545F0" w:rsidRDefault="00861925" w:rsidP="00861925">
      <w:pPr>
        <w:pStyle w:val="TableTitle"/>
        <w:rPr>
          <w:sz w:val="20"/>
          <w:szCs w:val="20"/>
        </w:rPr>
      </w:pPr>
      <w:bookmarkStart w:id="219" w:name="_Ref121140567"/>
      <w:r w:rsidRPr="00A545F0">
        <w:rPr>
          <w:sz w:val="20"/>
          <w:szCs w:val="20"/>
        </w:rPr>
        <w:t>Table </w:t>
      </w:r>
      <w:r w:rsidRPr="00A545F0">
        <w:rPr>
          <w:sz w:val="20"/>
          <w:szCs w:val="20"/>
        </w:rPr>
        <w:fldChar w:fldCharType="begin"/>
      </w:r>
      <w:r w:rsidRPr="00A545F0">
        <w:rPr>
          <w:sz w:val="20"/>
          <w:szCs w:val="20"/>
        </w:rPr>
        <w:instrText xml:space="preserve"> SEQ Table \* ARABIC </w:instrText>
      </w:r>
      <w:r w:rsidRPr="00A545F0">
        <w:rPr>
          <w:sz w:val="20"/>
          <w:szCs w:val="20"/>
        </w:rPr>
        <w:fldChar w:fldCharType="separate"/>
      </w:r>
      <w:r w:rsidRPr="00A545F0">
        <w:rPr>
          <w:noProof/>
          <w:sz w:val="20"/>
          <w:szCs w:val="20"/>
        </w:rPr>
        <w:t>29</w:t>
      </w:r>
      <w:r w:rsidRPr="00A545F0">
        <w:rPr>
          <w:sz w:val="20"/>
          <w:szCs w:val="20"/>
        </w:rPr>
        <w:fldChar w:fldCharType="end"/>
      </w:r>
      <w:bookmarkEnd w:id="219"/>
      <w:r w:rsidRPr="00A545F0">
        <w:rPr>
          <w:sz w:val="20"/>
          <w:szCs w:val="20"/>
        </w:rPr>
        <w:t xml:space="preserve">. Results of multilevel model including all </w:t>
      </w:r>
      <w:commentRangeStart w:id="220"/>
      <w:commentRangeStart w:id="221"/>
      <w:r w:rsidRPr="00A545F0">
        <w:rPr>
          <w:sz w:val="20"/>
          <w:szCs w:val="20"/>
        </w:rPr>
        <w:t>strategies</w:t>
      </w:r>
      <w:commentRangeEnd w:id="220"/>
      <w:r>
        <w:rPr>
          <w:rStyle w:val="CommentReference"/>
          <w:rFonts w:ascii="Garamond" w:hAnsi="Garamond"/>
          <w:b w:val="0"/>
          <w:bCs w:val="0"/>
          <w:color w:val="auto"/>
          <w:lang w:bidi="ar-SA"/>
        </w:rPr>
        <w:commentReference w:id="220"/>
      </w:r>
      <w:commentRangeEnd w:id="221"/>
      <w:r>
        <w:rPr>
          <w:rStyle w:val="CommentReference"/>
          <w:rFonts w:ascii="Garamond" w:hAnsi="Garamond"/>
          <w:b w:val="0"/>
          <w:bCs w:val="0"/>
          <w:color w:val="auto"/>
          <w:lang w:bidi="ar-SA"/>
        </w:rPr>
        <w:commentReference w:id="221"/>
      </w:r>
    </w:p>
    <w:tbl>
      <w:tblPr>
        <w:tblStyle w:val="TableGridLight"/>
        <w:tblW w:w="9360" w:type="dxa"/>
        <w:tblLayout w:type="fixed"/>
        <w:tblCellMar>
          <w:top w:w="43" w:type="dxa"/>
          <w:bottom w:w="43" w:type="dxa"/>
        </w:tblCellMar>
        <w:tblLook w:val="0420" w:firstRow="1" w:lastRow="0" w:firstColumn="0" w:lastColumn="0" w:noHBand="0" w:noVBand="1"/>
      </w:tblPr>
      <w:tblGrid>
        <w:gridCol w:w="5062"/>
        <w:gridCol w:w="3082"/>
        <w:gridCol w:w="1216"/>
      </w:tblGrid>
      <w:tr w:rsidR="00861925" w:rsidRPr="00353C32" w14:paraId="0502F921" w14:textId="77777777" w:rsidTr="00177EDE">
        <w:trPr>
          <w:cnfStyle w:val="100000000000" w:firstRow="1" w:lastRow="0" w:firstColumn="0" w:lastColumn="0" w:oddVBand="0" w:evenVBand="0" w:oddHBand="0" w:evenHBand="0" w:firstRowFirstColumn="0" w:firstRowLastColumn="0" w:lastRowFirstColumn="0" w:lastRowLastColumn="0"/>
          <w:tblHeader/>
        </w:trPr>
        <w:tc>
          <w:tcPr>
            <w:tcW w:w="5062" w:type="dxa"/>
          </w:tcPr>
          <w:p w14:paraId="0F66C61D" w14:textId="77777777" w:rsidR="00861925" w:rsidRPr="00A545F0" w:rsidRDefault="00861925" w:rsidP="00DF2D36">
            <w:pPr>
              <w:pStyle w:val="BodyText2"/>
              <w:rPr>
                <w:color w:val="FFFFFF" w:themeColor="background1"/>
                <w:sz w:val="20"/>
                <w:szCs w:val="20"/>
              </w:rPr>
            </w:pPr>
            <w:r w:rsidRPr="00A545F0">
              <w:rPr>
                <w:rFonts w:asciiTheme="minorHAnsi" w:hAnsiTheme="minorHAnsi" w:cstheme="minorHAnsi"/>
                <w:color w:val="FFFFFF" w:themeColor="background1"/>
                <w:sz w:val="20"/>
                <w:szCs w:val="20"/>
              </w:rPr>
              <w:t>Strategy</w:t>
            </w:r>
          </w:p>
        </w:tc>
        <w:tc>
          <w:tcPr>
            <w:tcW w:w="3082" w:type="dxa"/>
          </w:tcPr>
          <w:p w14:paraId="74CAF404" w14:textId="77777777" w:rsidR="00861925" w:rsidRPr="00A545F0" w:rsidRDefault="00861925" w:rsidP="00DF2D36">
            <w:pPr>
              <w:pStyle w:val="BodyText2"/>
              <w:rPr>
                <w:color w:val="FFFFFF" w:themeColor="background1"/>
                <w:sz w:val="20"/>
                <w:szCs w:val="20"/>
              </w:rPr>
            </w:pPr>
            <w:r w:rsidRPr="00A545F0">
              <w:rPr>
                <w:color w:val="FFFFFF" w:themeColor="background1"/>
                <w:sz w:val="20"/>
                <w:szCs w:val="20"/>
              </w:rPr>
              <w:t>Coefficient (95% interval)</w:t>
            </w:r>
          </w:p>
        </w:tc>
        <w:tc>
          <w:tcPr>
            <w:tcW w:w="1216" w:type="dxa"/>
          </w:tcPr>
          <w:p w14:paraId="2900211C" w14:textId="77777777" w:rsidR="00861925" w:rsidRPr="00A545F0" w:rsidRDefault="00861925" w:rsidP="00DF2D36">
            <w:pPr>
              <w:pStyle w:val="BodyText2"/>
              <w:rPr>
                <w:color w:val="FFFFFF" w:themeColor="background1"/>
                <w:sz w:val="20"/>
                <w:szCs w:val="20"/>
              </w:rPr>
            </w:pPr>
            <w:r w:rsidRPr="00A545F0">
              <w:rPr>
                <w:color w:val="FFFFFF" w:themeColor="background1"/>
                <w:sz w:val="20"/>
                <w:szCs w:val="20"/>
              </w:rPr>
              <w:t>p-value</w:t>
            </w:r>
          </w:p>
        </w:tc>
      </w:tr>
      <w:tr w:rsidR="00861925" w:rsidRPr="005409FA" w14:paraId="5D1C84EB" w14:textId="77777777" w:rsidTr="00177EDE">
        <w:tc>
          <w:tcPr>
            <w:tcW w:w="5062" w:type="dxa"/>
          </w:tcPr>
          <w:p w14:paraId="5E1C252D" w14:textId="77777777" w:rsidR="00861925" w:rsidRPr="00B63CC5" w:rsidRDefault="00861925" w:rsidP="00DF2D36">
            <w:pPr>
              <w:pStyle w:val="TableText"/>
              <w:jc w:val="left"/>
            </w:pPr>
            <w:r w:rsidRPr="00442485">
              <w:t>Intercept</w:t>
            </w:r>
          </w:p>
        </w:tc>
        <w:tc>
          <w:tcPr>
            <w:tcW w:w="3082" w:type="dxa"/>
          </w:tcPr>
          <w:p w14:paraId="78CB2668" w14:textId="274C5ECB" w:rsidR="00861925" w:rsidRPr="00B63CC5" w:rsidRDefault="00861925" w:rsidP="00DF2D36">
            <w:pPr>
              <w:pStyle w:val="TableText"/>
            </w:pPr>
            <w:r w:rsidRPr="00442485">
              <w:t>1.04 (0.3</w:t>
            </w:r>
            <w:r w:rsidR="00BE5E78">
              <w:t>3</w:t>
            </w:r>
            <w:r w:rsidRPr="00442485">
              <w:t>, 1.8</w:t>
            </w:r>
            <w:r w:rsidR="00BE5E78">
              <w:t>2</w:t>
            </w:r>
            <w:r w:rsidRPr="00442485">
              <w:t>)</w:t>
            </w:r>
          </w:p>
        </w:tc>
        <w:tc>
          <w:tcPr>
            <w:tcW w:w="1216" w:type="dxa"/>
          </w:tcPr>
          <w:p w14:paraId="248D55AD" w14:textId="4A5FFCEF" w:rsidR="00861925" w:rsidRPr="00B63CC5" w:rsidRDefault="00861925" w:rsidP="00DF2D36">
            <w:pPr>
              <w:pStyle w:val="TableText"/>
            </w:pPr>
            <w:r w:rsidRPr="00442485">
              <w:t>0.0</w:t>
            </w:r>
            <w:r w:rsidR="00BE5E78">
              <w:t>7</w:t>
            </w:r>
          </w:p>
        </w:tc>
      </w:tr>
      <w:tr w:rsidR="00861925" w:rsidRPr="005409FA" w14:paraId="76AAAA2B"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2A24189E" w14:textId="77777777" w:rsidR="00861925" w:rsidRPr="00B63CC5" w:rsidRDefault="00861925" w:rsidP="00DF2D36">
            <w:pPr>
              <w:pStyle w:val="TableText"/>
              <w:jc w:val="left"/>
            </w:pPr>
            <w:r w:rsidRPr="00442485">
              <w:t>Vaccination offered</w:t>
            </w:r>
          </w:p>
        </w:tc>
        <w:tc>
          <w:tcPr>
            <w:tcW w:w="3082" w:type="dxa"/>
          </w:tcPr>
          <w:p w14:paraId="45D138CB" w14:textId="45DD8A04" w:rsidR="00861925" w:rsidRPr="00B63CC5" w:rsidRDefault="003F463C" w:rsidP="00DF2D36">
            <w:pPr>
              <w:pStyle w:val="TableText"/>
            </w:pPr>
            <w:r>
              <w:t>-.28</w:t>
            </w:r>
            <w:r w:rsidR="00861925" w:rsidRPr="00442485">
              <w:t xml:space="preserve"> (</w:t>
            </w:r>
            <w:r w:rsidR="00861925">
              <w:rPr>
                <w:rFonts w:cs="Arial"/>
              </w:rPr>
              <w:t>−</w:t>
            </w:r>
            <w:r>
              <w:rPr>
                <w:rFonts w:cs="Arial"/>
              </w:rPr>
              <w:t>1.12</w:t>
            </w:r>
            <w:r w:rsidR="00861925" w:rsidRPr="00442485">
              <w:t xml:space="preserve">, </w:t>
            </w:r>
            <w:r>
              <w:t>0.51</w:t>
            </w:r>
            <w:r w:rsidR="00861925" w:rsidRPr="00442485">
              <w:t>)</w:t>
            </w:r>
          </w:p>
        </w:tc>
        <w:tc>
          <w:tcPr>
            <w:tcW w:w="1216" w:type="dxa"/>
          </w:tcPr>
          <w:p w14:paraId="067CA3F5" w14:textId="3ED61C5C" w:rsidR="00861925" w:rsidRPr="00B63CC5" w:rsidRDefault="00861925" w:rsidP="00DF2D36">
            <w:pPr>
              <w:pStyle w:val="TableText"/>
            </w:pPr>
            <w:r w:rsidRPr="00442485">
              <w:t>0.</w:t>
            </w:r>
            <w:r w:rsidR="003F463C">
              <w:t>49</w:t>
            </w:r>
          </w:p>
        </w:tc>
      </w:tr>
      <w:tr w:rsidR="00861925" w:rsidRPr="005409FA" w14:paraId="7AE90BB3" w14:textId="77777777" w:rsidTr="00177EDE">
        <w:tc>
          <w:tcPr>
            <w:tcW w:w="5062" w:type="dxa"/>
          </w:tcPr>
          <w:p w14:paraId="0C4F2E5B" w14:textId="77777777" w:rsidR="00861925" w:rsidRPr="00B63CC5" w:rsidRDefault="00861925" w:rsidP="00DF2D36">
            <w:pPr>
              <w:pStyle w:val="TableText"/>
              <w:jc w:val="left"/>
            </w:pPr>
            <w:r w:rsidRPr="00442485">
              <w:t>Universal masking requirements</w:t>
            </w:r>
          </w:p>
        </w:tc>
        <w:tc>
          <w:tcPr>
            <w:tcW w:w="3082" w:type="dxa"/>
          </w:tcPr>
          <w:p w14:paraId="54B220EA" w14:textId="17EB9832" w:rsidR="00861925" w:rsidRPr="00B63CC5" w:rsidRDefault="003F463C" w:rsidP="00DF2D36">
            <w:pPr>
              <w:pStyle w:val="TableText"/>
            </w:pPr>
            <w:r>
              <w:t>-0.26</w:t>
            </w:r>
            <w:r w:rsidR="00861925" w:rsidRPr="00442485">
              <w:t xml:space="preserve"> (</w:t>
            </w:r>
            <w:r w:rsidR="00861925">
              <w:t>−</w:t>
            </w:r>
            <w:r w:rsidR="004A2A54">
              <w:t>1.07</w:t>
            </w:r>
            <w:r w:rsidR="00861925" w:rsidRPr="00442485">
              <w:t>, 0.</w:t>
            </w:r>
            <w:r w:rsidR="003A23CE">
              <w:t>42</w:t>
            </w:r>
            <w:r w:rsidR="00861925" w:rsidRPr="00442485">
              <w:t>)</w:t>
            </w:r>
          </w:p>
        </w:tc>
        <w:tc>
          <w:tcPr>
            <w:tcW w:w="1216" w:type="dxa"/>
          </w:tcPr>
          <w:p w14:paraId="50A59244" w14:textId="34B646FA" w:rsidR="00861925" w:rsidRPr="00B63CC5" w:rsidRDefault="00861925" w:rsidP="00DF2D36">
            <w:pPr>
              <w:pStyle w:val="TableText"/>
            </w:pPr>
            <w:r w:rsidRPr="00442485">
              <w:t>0.</w:t>
            </w:r>
            <w:r w:rsidR="003A23CE">
              <w:t>49</w:t>
            </w:r>
          </w:p>
        </w:tc>
      </w:tr>
      <w:tr w:rsidR="00861925" w:rsidRPr="005409FA" w14:paraId="109EBBA4"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5972B96D" w14:textId="77777777" w:rsidR="00861925" w:rsidRPr="00B63CC5" w:rsidRDefault="00861925" w:rsidP="00DF2D36">
            <w:pPr>
              <w:pStyle w:val="TableText"/>
              <w:jc w:val="left"/>
            </w:pPr>
            <w:r w:rsidRPr="00442485">
              <w:lastRenderedPageBreak/>
              <w:t>Physical distancing</w:t>
            </w:r>
          </w:p>
        </w:tc>
        <w:tc>
          <w:tcPr>
            <w:tcW w:w="3082" w:type="dxa"/>
          </w:tcPr>
          <w:p w14:paraId="21407DEA" w14:textId="2CC068A6" w:rsidR="00861925" w:rsidRPr="00B63CC5" w:rsidRDefault="00861925" w:rsidP="00DF2D36">
            <w:pPr>
              <w:pStyle w:val="TableText"/>
            </w:pPr>
            <w:r>
              <w:t>−</w:t>
            </w:r>
            <w:r w:rsidRPr="00442485">
              <w:t>0.</w:t>
            </w:r>
            <w:r w:rsidR="003A23CE">
              <w:t>72</w:t>
            </w:r>
            <w:r w:rsidRPr="00442485">
              <w:t xml:space="preserve"> (</w:t>
            </w:r>
            <w:r>
              <w:t>−</w:t>
            </w:r>
            <w:r w:rsidR="006123FC">
              <w:t>1.33</w:t>
            </w:r>
            <w:r w:rsidRPr="00442485">
              <w:t xml:space="preserve">, </w:t>
            </w:r>
            <w:r w:rsidR="006123FC">
              <w:t>-0.03</w:t>
            </w:r>
            <w:r w:rsidRPr="00442485">
              <w:t>)</w:t>
            </w:r>
          </w:p>
        </w:tc>
        <w:tc>
          <w:tcPr>
            <w:tcW w:w="1216" w:type="dxa"/>
          </w:tcPr>
          <w:p w14:paraId="422B4264" w14:textId="1931AEC6" w:rsidR="00861925" w:rsidRPr="00B63CC5" w:rsidRDefault="00861925" w:rsidP="00DF2D36">
            <w:pPr>
              <w:pStyle w:val="TableText"/>
            </w:pPr>
            <w:r w:rsidRPr="00442485">
              <w:t>0.</w:t>
            </w:r>
            <w:r w:rsidR="006123FC">
              <w:t>04</w:t>
            </w:r>
          </w:p>
        </w:tc>
      </w:tr>
      <w:tr w:rsidR="00861925" w:rsidRPr="005409FA" w14:paraId="22770BB3" w14:textId="77777777" w:rsidTr="00177EDE">
        <w:tc>
          <w:tcPr>
            <w:tcW w:w="5062" w:type="dxa"/>
          </w:tcPr>
          <w:p w14:paraId="349136BB" w14:textId="77777777" w:rsidR="00861925" w:rsidRPr="00B63CC5" w:rsidRDefault="00861925" w:rsidP="00DF2D36">
            <w:pPr>
              <w:pStyle w:val="TableText"/>
              <w:jc w:val="left"/>
            </w:pPr>
            <w:r w:rsidRPr="00442485">
              <w:t>Screening and testing for students</w:t>
            </w:r>
          </w:p>
        </w:tc>
        <w:tc>
          <w:tcPr>
            <w:tcW w:w="3082" w:type="dxa"/>
          </w:tcPr>
          <w:p w14:paraId="41ED6798" w14:textId="5C020BAE" w:rsidR="00861925" w:rsidRPr="00B63CC5" w:rsidRDefault="00861925" w:rsidP="00DF2D36">
            <w:pPr>
              <w:pStyle w:val="TableText"/>
            </w:pPr>
            <w:r w:rsidRPr="00442485">
              <w:t>0.</w:t>
            </w:r>
            <w:r w:rsidR="006123FC">
              <w:t>07</w:t>
            </w:r>
            <w:r w:rsidRPr="00442485">
              <w:t xml:space="preserve"> (</w:t>
            </w:r>
            <w:r>
              <w:t>−</w:t>
            </w:r>
            <w:r w:rsidRPr="00442485">
              <w:t>0.</w:t>
            </w:r>
            <w:r w:rsidR="006123FC">
              <w:t>76</w:t>
            </w:r>
            <w:r w:rsidRPr="00442485">
              <w:t>, 0.</w:t>
            </w:r>
            <w:r w:rsidR="006123FC">
              <w:t>82</w:t>
            </w:r>
            <w:r w:rsidRPr="00442485">
              <w:t>)</w:t>
            </w:r>
          </w:p>
        </w:tc>
        <w:tc>
          <w:tcPr>
            <w:tcW w:w="1216" w:type="dxa"/>
          </w:tcPr>
          <w:p w14:paraId="4BAC0CE2" w14:textId="7978B7BF" w:rsidR="00861925" w:rsidRPr="00B63CC5" w:rsidRDefault="00861925" w:rsidP="00DF2D36">
            <w:pPr>
              <w:pStyle w:val="TableText"/>
            </w:pPr>
            <w:r w:rsidRPr="00442485">
              <w:t>0.</w:t>
            </w:r>
            <w:r w:rsidR="006123FC">
              <w:t>87</w:t>
            </w:r>
          </w:p>
        </w:tc>
      </w:tr>
      <w:tr w:rsidR="00861925" w:rsidRPr="005409FA" w14:paraId="621502DD"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4C08A473" w14:textId="77777777" w:rsidR="00861925" w:rsidRPr="00B63CC5" w:rsidRDefault="00861925" w:rsidP="00DF2D36">
            <w:pPr>
              <w:pStyle w:val="TableText"/>
              <w:jc w:val="left"/>
            </w:pPr>
            <w:r w:rsidRPr="00442485">
              <w:t>Staying home when sick</w:t>
            </w:r>
          </w:p>
        </w:tc>
        <w:tc>
          <w:tcPr>
            <w:tcW w:w="3082" w:type="dxa"/>
          </w:tcPr>
          <w:p w14:paraId="0299A221" w14:textId="7C552EC9" w:rsidR="00861925" w:rsidRPr="00B63CC5" w:rsidRDefault="00861925" w:rsidP="00DF2D36">
            <w:pPr>
              <w:pStyle w:val="TableText"/>
            </w:pPr>
            <w:r w:rsidRPr="00442485">
              <w:t>0.2</w:t>
            </w:r>
            <w:r w:rsidR="00754937">
              <w:t>4</w:t>
            </w:r>
            <w:r w:rsidRPr="00442485">
              <w:t xml:space="preserve"> (</w:t>
            </w:r>
            <w:r>
              <w:t>−</w:t>
            </w:r>
            <w:r w:rsidRPr="00442485">
              <w:t>0.</w:t>
            </w:r>
            <w:r w:rsidR="00754937">
              <w:t>40</w:t>
            </w:r>
            <w:r w:rsidRPr="00442485">
              <w:t>, 0.</w:t>
            </w:r>
            <w:r w:rsidR="00754937">
              <w:t>84</w:t>
            </w:r>
            <w:r w:rsidRPr="00442485">
              <w:t>)</w:t>
            </w:r>
          </w:p>
        </w:tc>
        <w:tc>
          <w:tcPr>
            <w:tcW w:w="1216" w:type="dxa"/>
          </w:tcPr>
          <w:p w14:paraId="5AED7100" w14:textId="6AF0C1F7" w:rsidR="00861925" w:rsidRPr="00B63CC5" w:rsidRDefault="00861925" w:rsidP="00DF2D36">
            <w:pPr>
              <w:pStyle w:val="TableText"/>
            </w:pPr>
            <w:r w:rsidRPr="00442485">
              <w:t>0.</w:t>
            </w:r>
            <w:r w:rsidR="00754937">
              <w:t>46</w:t>
            </w:r>
          </w:p>
        </w:tc>
      </w:tr>
      <w:tr w:rsidR="00861925" w:rsidRPr="005409FA" w14:paraId="2E24177B" w14:textId="77777777" w:rsidTr="00177EDE">
        <w:tc>
          <w:tcPr>
            <w:tcW w:w="5062" w:type="dxa"/>
          </w:tcPr>
          <w:p w14:paraId="5B1BBE69" w14:textId="77777777" w:rsidR="00861925" w:rsidRPr="00B63CC5" w:rsidRDefault="00861925" w:rsidP="00DF2D36">
            <w:pPr>
              <w:pStyle w:val="TableText"/>
              <w:jc w:val="left"/>
            </w:pPr>
            <w:r w:rsidRPr="00442485">
              <w:t>Contact tracing</w:t>
            </w:r>
          </w:p>
        </w:tc>
        <w:tc>
          <w:tcPr>
            <w:tcW w:w="3082" w:type="dxa"/>
          </w:tcPr>
          <w:p w14:paraId="5264B216" w14:textId="0A641D42" w:rsidR="00861925" w:rsidRPr="00B63CC5" w:rsidRDefault="00754937" w:rsidP="00DF2D36">
            <w:pPr>
              <w:pStyle w:val="TableText"/>
            </w:pPr>
            <w:r>
              <w:t>-</w:t>
            </w:r>
            <w:r w:rsidR="00861925" w:rsidRPr="00442485">
              <w:t>0.1</w:t>
            </w:r>
            <w:r w:rsidR="000C5E44">
              <w:t>9</w:t>
            </w:r>
            <w:r w:rsidR="00861925" w:rsidRPr="00442485">
              <w:t xml:space="preserve"> (</w:t>
            </w:r>
            <w:r w:rsidR="00861925">
              <w:t>−</w:t>
            </w:r>
            <w:r w:rsidR="00861925" w:rsidRPr="00442485">
              <w:t>0.</w:t>
            </w:r>
            <w:r w:rsidR="000C5E44">
              <w:t>77</w:t>
            </w:r>
            <w:r w:rsidR="00861925" w:rsidRPr="00442485">
              <w:t>, 0.</w:t>
            </w:r>
            <w:r w:rsidR="000C5E44">
              <w:t>40</w:t>
            </w:r>
            <w:r w:rsidR="00861925" w:rsidRPr="00442485">
              <w:t>)</w:t>
            </w:r>
          </w:p>
        </w:tc>
        <w:tc>
          <w:tcPr>
            <w:tcW w:w="1216" w:type="dxa"/>
          </w:tcPr>
          <w:p w14:paraId="7C10DE10" w14:textId="3DC325B3" w:rsidR="00861925" w:rsidRPr="00B63CC5" w:rsidRDefault="00861925" w:rsidP="00DF2D36">
            <w:pPr>
              <w:pStyle w:val="TableText"/>
            </w:pPr>
            <w:r w:rsidRPr="00442485">
              <w:t>0.</w:t>
            </w:r>
            <w:r w:rsidR="000C5E44">
              <w:t>53</w:t>
            </w:r>
          </w:p>
        </w:tc>
      </w:tr>
      <w:tr w:rsidR="00861925" w:rsidRPr="005409FA" w14:paraId="2538716C"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39A59357" w14:textId="77777777" w:rsidR="00861925" w:rsidRPr="00B63CC5" w:rsidRDefault="00861925" w:rsidP="00DF2D36">
            <w:pPr>
              <w:pStyle w:val="TableText"/>
              <w:jc w:val="left"/>
            </w:pPr>
            <w:r w:rsidRPr="00442485">
              <w:t>Quarantining</w:t>
            </w:r>
          </w:p>
        </w:tc>
        <w:tc>
          <w:tcPr>
            <w:tcW w:w="3082" w:type="dxa"/>
          </w:tcPr>
          <w:p w14:paraId="2012394A" w14:textId="072B743A" w:rsidR="00861925" w:rsidRPr="00B63CC5" w:rsidRDefault="000C5E44" w:rsidP="00DF2D36">
            <w:pPr>
              <w:pStyle w:val="TableText"/>
            </w:pPr>
            <w:r>
              <w:t xml:space="preserve">0.58 </w:t>
            </w:r>
            <w:r w:rsidR="00861925" w:rsidRPr="00442485">
              <w:t>(</w:t>
            </w:r>
            <w:r w:rsidR="00861925">
              <w:t>−</w:t>
            </w:r>
            <w:r w:rsidR="00861925" w:rsidRPr="00442485">
              <w:t>0.</w:t>
            </w:r>
            <w:r>
              <w:t>0</w:t>
            </w:r>
            <w:r w:rsidR="00861925" w:rsidRPr="00442485">
              <w:t xml:space="preserve">7, </w:t>
            </w:r>
            <w:r w:rsidR="007B37F7">
              <w:t>1.30)</w:t>
            </w:r>
          </w:p>
        </w:tc>
        <w:tc>
          <w:tcPr>
            <w:tcW w:w="1216" w:type="dxa"/>
          </w:tcPr>
          <w:p w14:paraId="762C86B3" w14:textId="2916982C" w:rsidR="00861925" w:rsidRPr="00B63CC5" w:rsidRDefault="00861925" w:rsidP="00DF2D36">
            <w:pPr>
              <w:pStyle w:val="TableText"/>
            </w:pPr>
            <w:r w:rsidRPr="00442485">
              <w:t>0.</w:t>
            </w:r>
            <w:r w:rsidR="007B37F7">
              <w:t>11</w:t>
            </w:r>
          </w:p>
        </w:tc>
      </w:tr>
      <w:tr w:rsidR="00861925" w:rsidRPr="005409FA" w14:paraId="15C315A0" w14:textId="77777777" w:rsidTr="00177EDE">
        <w:tc>
          <w:tcPr>
            <w:tcW w:w="5062" w:type="dxa"/>
          </w:tcPr>
          <w:p w14:paraId="01640166" w14:textId="77777777" w:rsidR="00861925" w:rsidRPr="00B63CC5" w:rsidRDefault="00861925" w:rsidP="00DF2D36">
            <w:pPr>
              <w:pStyle w:val="TableText"/>
              <w:jc w:val="left"/>
            </w:pPr>
            <w:r w:rsidRPr="00442485">
              <w:t>Cleaning</w:t>
            </w:r>
          </w:p>
        </w:tc>
        <w:tc>
          <w:tcPr>
            <w:tcW w:w="3082" w:type="dxa"/>
          </w:tcPr>
          <w:p w14:paraId="74964C44" w14:textId="49569893" w:rsidR="00861925" w:rsidRPr="00B63CC5" w:rsidRDefault="00861925" w:rsidP="00DF2D36">
            <w:pPr>
              <w:pStyle w:val="TableText"/>
            </w:pPr>
            <w:r w:rsidRPr="00442485">
              <w:t>0.3</w:t>
            </w:r>
            <w:r w:rsidR="007B37F7">
              <w:t>2</w:t>
            </w:r>
            <w:r w:rsidRPr="00442485">
              <w:t xml:space="preserve"> (</w:t>
            </w:r>
            <w:r>
              <w:t>−</w:t>
            </w:r>
            <w:r w:rsidRPr="00442485">
              <w:t>0.2</w:t>
            </w:r>
            <w:r w:rsidR="007B37F7">
              <w:t>5</w:t>
            </w:r>
            <w:r w:rsidRPr="00442485">
              <w:t>, 0.</w:t>
            </w:r>
            <w:r w:rsidR="007B37F7">
              <w:t>95</w:t>
            </w:r>
            <w:r w:rsidRPr="00442485">
              <w:t>)</w:t>
            </w:r>
          </w:p>
        </w:tc>
        <w:tc>
          <w:tcPr>
            <w:tcW w:w="1216" w:type="dxa"/>
          </w:tcPr>
          <w:p w14:paraId="44F8BEF8" w14:textId="1A28157F" w:rsidR="00861925" w:rsidRPr="00B63CC5" w:rsidRDefault="00861925" w:rsidP="00DF2D36">
            <w:pPr>
              <w:pStyle w:val="TableText"/>
            </w:pPr>
            <w:r w:rsidRPr="00442485">
              <w:t>0.</w:t>
            </w:r>
            <w:r w:rsidR="00946082">
              <w:t>30</w:t>
            </w:r>
          </w:p>
        </w:tc>
      </w:tr>
      <w:tr w:rsidR="00861925" w:rsidRPr="005409FA" w14:paraId="04F4B142"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78215351" w14:textId="77777777" w:rsidR="00861925" w:rsidRPr="00B63CC5" w:rsidRDefault="00861925" w:rsidP="00DF2D36">
            <w:pPr>
              <w:pStyle w:val="TableText"/>
              <w:jc w:val="left"/>
            </w:pPr>
            <w:r w:rsidRPr="00442485">
              <w:t>HEPA filters</w:t>
            </w:r>
          </w:p>
        </w:tc>
        <w:tc>
          <w:tcPr>
            <w:tcW w:w="3082" w:type="dxa"/>
          </w:tcPr>
          <w:p w14:paraId="31865379" w14:textId="688ECC03" w:rsidR="00861925" w:rsidRPr="00B63CC5" w:rsidRDefault="00861925" w:rsidP="00DF2D36">
            <w:pPr>
              <w:pStyle w:val="TableText"/>
            </w:pPr>
            <w:r w:rsidRPr="00442485">
              <w:t>0.</w:t>
            </w:r>
            <w:r w:rsidR="00946082">
              <w:t>0</w:t>
            </w:r>
            <w:r w:rsidRPr="00442485">
              <w:t>5 (</w:t>
            </w:r>
            <w:r>
              <w:t>−</w:t>
            </w:r>
            <w:r w:rsidR="00946082">
              <w:t>1.29</w:t>
            </w:r>
            <w:r w:rsidRPr="00442485">
              <w:t>, 1.</w:t>
            </w:r>
            <w:r w:rsidR="00946082">
              <w:t>41)</w:t>
            </w:r>
          </w:p>
        </w:tc>
        <w:tc>
          <w:tcPr>
            <w:tcW w:w="1216" w:type="dxa"/>
          </w:tcPr>
          <w:p w14:paraId="093D04FA" w14:textId="493589D2" w:rsidR="00861925" w:rsidRPr="00B63CC5" w:rsidRDefault="00861925" w:rsidP="00DF2D36">
            <w:pPr>
              <w:pStyle w:val="TableText"/>
            </w:pPr>
            <w:r w:rsidRPr="00442485">
              <w:t>0.</w:t>
            </w:r>
            <w:r w:rsidR="00B55744">
              <w:t>94</w:t>
            </w:r>
          </w:p>
        </w:tc>
      </w:tr>
      <w:tr w:rsidR="00861925" w:rsidRPr="005409FA" w14:paraId="342EF71A" w14:textId="77777777" w:rsidTr="00177EDE">
        <w:tc>
          <w:tcPr>
            <w:tcW w:w="5062" w:type="dxa"/>
          </w:tcPr>
          <w:p w14:paraId="3A40DA90" w14:textId="77777777" w:rsidR="00861925" w:rsidRPr="00B63CC5" w:rsidRDefault="00861925" w:rsidP="00DF2D36">
            <w:pPr>
              <w:pStyle w:val="TableText"/>
              <w:jc w:val="left"/>
            </w:pPr>
            <w:r w:rsidRPr="00B63CC5">
              <w:t>HVAC systems</w:t>
            </w:r>
          </w:p>
        </w:tc>
        <w:tc>
          <w:tcPr>
            <w:tcW w:w="3082" w:type="dxa"/>
          </w:tcPr>
          <w:p w14:paraId="650D98E2" w14:textId="24B80DFE" w:rsidR="00861925" w:rsidRPr="00B63CC5" w:rsidRDefault="00861925" w:rsidP="00DF2D36">
            <w:pPr>
              <w:pStyle w:val="TableText"/>
            </w:pPr>
            <w:r w:rsidRPr="00B63CC5">
              <w:t>0.</w:t>
            </w:r>
            <w:r w:rsidR="00B55744">
              <w:t>32</w:t>
            </w:r>
            <w:r w:rsidRPr="00B63CC5">
              <w:t xml:space="preserve"> (</w:t>
            </w:r>
            <w:r>
              <w:t>−</w:t>
            </w:r>
            <w:r w:rsidR="00B55744">
              <w:t>0.36</w:t>
            </w:r>
            <w:r w:rsidRPr="00B63CC5">
              <w:t xml:space="preserve">, </w:t>
            </w:r>
            <w:r w:rsidR="00F503C2">
              <w:t>1.0</w:t>
            </w:r>
            <w:r w:rsidRPr="00B63CC5">
              <w:t>0)</w:t>
            </w:r>
          </w:p>
        </w:tc>
        <w:tc>
          <w:tcPr>
            <w:tcW w:w="1216" w:type="dxa"/>
          </w:tcPr>
          <w:p w14:paraId="55AEF662" w14:textId="43FD9D45" w:rsidR="00861925" w:rsidRPr="00B63CC5" w:rsidRDefault="00861925" w:rsidP="00DF2D36">
            <w:pPr>
              <w:pStyle w:val="TableText"/>
            </w:pPr>
            <w:r w:rsidRPr="00B63CC5">
              <w:t>0.</w:t>
            </w:r>
            <w:r w:rsidR="00F503C2">
              <w:t>33</w:t>
            </w:r>
          </w:p>
        </w:tc>
      </w:tr>
      <w:tr w:rsidR="00861925" w:rsidRPr="005409FA" w14:paraId="41AD8D12"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08CA70B2" w14:textId="77777777" w:rsidR="00861925" w:rsidRPr="00B63CC5" w:rsidRDefault="00861925" w:rsidP="00DF2D36">
            <w:pPr>
              <w:pStyle w:val="TableText"/>
              <w:jc w:val="left"/>
            </w:pPr>
            <w:commentRangeStart w:id="222"/>
            <w:commentRangeStart w:id="223"/>
            <w:r w:rsidRPr="00B63CC5">
              <w:t>Percent</w:t>
            </w:r>
            <w:commentRangeEnd w:id="222"/>
            <w:r>
              <w:rPr>
                <w:rStyle w:val="CommentReference"/>
                <w:rFonts w:ascii="Garamond" w:hAnsi="Garamond"/>
                <w:noProof w:val="0"/>
                <w:color w:val="auto"/>
              </w:rPr>
              <w:commentReference w:id="222"/>
            </w:r>
            <w:commentRangeEnd w:id="223"/>
            <w:r w:rsidR="00177EDE">
              <w:rPr>
                <w:rStyle w:val="CommentReference"/>
                <w:rFonts w:ascii="Garamond" w:hAnsi="Garamond"/>
                <w:noProof w:val="0"/>
                <w:color w:val="auto"/>
              </w:rPr>
              <w:commentReference w:id="223"/>
            </w:r>
            <w:r w:rsidRPr="00B63CC5">
              <w:t xml:space="preserve"> two or more races</w:t>
            </w:r>
          </w:p>
        </w:tc>
        <w:tc>
          <w:tcPr>
            <w:tcW w:w="3082" w:type="dxa"/>
          </w:tcPr>
          <w:p w14:paraId="595224BE" w14:textId="54286576" w:rsidR="00861925" w:rsidRPr="00B63CC5" w:rsidRDefault="00861925" w:rsidP="00DF2D36">
            <w:pPr>
              <w:pStyle w:val="TableText"/>
            </w:pPr>
            <w:r w:rsidRPr="00B63CC5">
              <w:t>0.</w:t>
            </w:r>
            <w:r w:rsidR="00994833">
              <w:t>13</w:t>
            </w:r>
            <w:r w:rsidRPr="00B63CC5">
              <w:t xml:space="preserve"> (</w:t>
            </w:r>
            <w:r w:rsidR="00994833">
              <w:t>-</w:t>
            </w:r>
            <w:r w:rsidRPr="00B63CC5">
              <w:t>0.</w:t>
            </w:r>
            <w:r w:rsidR="00994833">
              <w:t>12</w:t>
            </w:r>
            <w:r w:rsidRPr="00B63CC5">
              <w:t>, 0.</w:t>
            </w:r>
            <w:r w:rsidR="0066598D">
              <w:t>34</w:t>
            </w:r>
            <w:r w:rsidRPr="00B63CC5">
              <w:t>)</w:t>
            </w:r>
          </w:p>
        </w:tc>
        <w:tc>
          <w:tcPr>
            <w:tcW w:w="1216" w:type="dxa"/>
          </w:tcPr>
          <w:p w14:paraId="3F588330" w14:textId="2CC94A0B" w:rsidR="00861925" w:rsidRPr="00B63CC5" w:rsidRDefault="00861925" w:rsidP="00DF2D36">
            <w:pPr>
              <w:pStyle w:val="TableText"/>
            </w:pPr>
            <w:r w:rsidRPr="00B63CC5">
              <w:t>0.</w:t>
            </w:r>
            <w:r w:rsidR="0066598D">
              <w:t>31</w:t>
            </w:r>
          </w:p>
        </w:tc>
      </w:tr>
      <w:tr w:rsidR="00861925" w:rsidRPr="005409FA" w14:paraId="5BF2463C" w14:textId="77777777" w:rsidTr="00177EDE">
        <w:tc>
          <w:tcPr>
            <w:tcW w:w="5062" w:type="dxa"/>
          </w:tcPr>
          <w:p w14:paraId="3A09D411" w14:textId="77777777" w:rsidR="00861925" w:rsidRPr="00B63CC5" w:rsidRDefault="00861925" w:rsidP="00DF2D36">
            <w:pPr>
              <w:pStyle w:val="TableText"/>
              <w:jc w:val="left"/>
            </w:pPr>
            <w:r w:rsidRPr="00B63CC5">
              <w:t>Percent Asian</w:t>
            </w:r>
          </w:p>
        </w:tc>
        <w:tc>
          <w:tcPr>
            <w:tcW w:w="3082" w:type="dxa"/>
          </w:tcPr>
          <w:p w14:paraId="26195290" w14:textId="465C1057" w:rsidR="00861925" w:rsidRPr="00B63CC5" w:rsidRDefault="00861925" w:rsidP="00DF2D36">
            <w:pPr>
              <w:pStyle w:val="TableText"/>
            </w:pPr>
            <w:r w:rsidRPr="00B63CC5">
              <w:t>0.0</w:t>
            </w:r>
            <w:r w:rsidR="0066598D">
              <w:t>5</w:t>
            </w:r>
            <w:r w:rsidRPr="00B63CC5">
              <w:t xml:space="preserve"> (</w:t>
            </w:r>
            <w:r>
              <w:t>−</w:t>
            </w:r>
            <w:r w:rsidRPr="00B63CC5">
              <w:t>0.2</w:t>
            </w:r>
            <w:r w:rsidR="0066598D">
              <w:t>2</w:t>
            </w:r>
            <w:r w:rsidRPr="00B63CC5">
              <w:t>, 0.</w:t>
            </w:r>
            <w:r w:rsidR="003D4F06">
              <w:t>31</w:t>
            </w:r>
            <w:r w:rsidRPr="00B63CC5">
              <w:t>)</w:t>
            </w:r>
          </w:p>
        </w:tc>
        <w:tc>
          <w:tcPr>
            <w:tcW w:w="1216" w:type="dxa"/>
          </w:tcPr>
          <w:p w14:paraId="3481359B" w14:textId="54EBA4E8" w:rsidR="00861925" w:rsidRPr="00B63CC5" w:rsidRDefault="00861925" w:rsidP="00DF2D36">
            <w:pPr>
              <w:pStyle w:val="TableText"/>
            </w:pPr>
            <w:r w:rsidRPr="00B63CC5">
              <w:t>0.</w:t>
            </w:r>
            <w:r w:rsidR="003D4F06">
              <w:t>70</w:t>
            </w:r>
          </w:p>
        </w:tc>
      </w:tr>
      <w:tr w:rsidR="00861925" w:rsidRPr="005409FA" w14:paraId="522C721B"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787D5E36" w14:textId="77777777" w:rsidR="00861925" w:rsidRPr="00B63CC5" w:rsidRDefault="00861925" w:rsidP="00DF2D36">
            <w:pPr>
              <w:pStyle w:val="TableText"/>
              <w:jc w:val="left"/>
            </w:pPr>
            <w:r w:rsidRPr="00B63CC5">
              <w:t>Percent White</w:t>
            </w:r>
          </w:p>
        </w:tc>
        <w:tc>
          <w:tcPr>
            <w:tcW w:w="3082" w:type="dxa"/>
          </w:tcPr>
          <w:p w14:paraId="7C942577" w14:textId="41FA3E6B" w:rsidR="00861925" w:rsidRPr="00B63CC5" w:rsidRDefault="00861925" w:rsidP="00DF2D36">
            <w:pPr>
              <w:pStyle w:val="TableText"/>
            </w:pPr>
            <w:r>
              <w:t>−</w:t>
            </w:r>
            <w:r w:rsidRPr="00B63CC5">
              <w:t>0.</w:t>
            </w:r>
            <w:r w:rsidR="00711005">
              <w:t>23</w:t>
            </w:r>
            <w:r w:rsidRPr="00B63CC5">
              <w:t xml:space="preserve"> (</w:t>
            </w:r>
            <w:r>
              <w:t>−</w:t>
            </w:r>
            <w:r w:rsidR="00711005">
              <w:t>1</w:t>
            </w:r>
            <w:r w:rsidRPr="00B63CC5">
              <w:t>.5</w:t>
            </w:r>
            <w:r>
              <w:t>0</w:t>
            </w:r>
            <w:r w:rsidRPr="00B63CC5">
              <w:t>, 0.6</w:t>
            </w:r>
            <w:r w:rsidR="00711005">
              <w:t>0</w:t>
            </w:r>
            <w:r w:rsidRPr="00B63CC5">
              <w:t>)</w:t>
            </w:r>
          </w:p>
        </w:tc>
        <w:tc>
          <w:tcPr>
            <w:tcW w:w="1216" w:type="dxa"/>
          </w:tcPr>
          <w:p w14:paraId="5A6E3D24" w14:textId="4EDD69F5" w:rsidR="00861925" w:rsidRPr="00B63CC5" w:rsidRDefault="00861925" w:rsidP="00DF2D36">
            <w:pPr>
              <w:pStyle w:val="TableText"/>
            </w:pPr>
            <w:r w:rsidRPr="00B63CC5">
              <w:t>0.</w:t>
            </w:r>
            <w:r w:rsidR="00711005">
              <w:t>58</w:t>
            </w:r>
          </w:p>
        </w:tc>
      </w:tr>
      <w:tr w:rsidR="00861925" w:rsidRPr="005409FA" w14:paraId="14B71CBD" w14:textId="77777777" w:rsidTr="00177EDE">
        <w:tc>
          <w:tcPr>
            <w:tcW w:w="5062" w:type="dxa"/>
          </w:tcPr>
          <w:p w14:paraId="0E226275" w14:textId="77777777" w:rsidR="00861925" w:rsidRPr="00B63CC5" w:rsidRDefault="00861925" w:rsidP="00DF2D36">
            <w:pPr>
              <w:pStyle w:val="TableText"/>
              <w:jc w:val="left"/>
            </w:pPr>
            <w:r w:rsidRPr="00B63CC5">
              <w:t>Percent free and reduced lunch</w:t>
            </w:r>
          </w:p>
        </w:tc>
        <w:tc>
          <w:tcPr>
            <w:tcW w:w="3082" w:type="dxa"/>
          </w:tcPr>
          <w:p w14:paraId="5827E484" w14:textId="657C5427" w:rsidR="00861925" w:rsidRPr="00B63CC5" w:rsidRDefault="00861925" w:rsidP="00DF2D36">
            <w:pPr>
              <w:pStyle w:val="TableText"/>
            </w:pPr>
            <w:r>
              <w:t>−</w:t>
            </w:r>
            <w:r w:rsidRPr="00B63CC5">
              <w:t>0.2</w:t>
            </w:r>
            <w:r w:rsidR="007F5702">
              <w:t>0</w:t>
            </w:r>
            <w:r w:rsidRPr="00B63CC5">
              <w:t xml:space="preserve"> (</w:t>
            </w:r>
            <w:r>
              <w:t>−</w:t>
            </w:r>
            <w:r w:rsidRPr="00B63CC5">
              <w:t>0.5</w:t>
            </w:r>
            <w:r w:rsidR="007F5702">
              <w:t>1</w:t>
            </w:r>
            <w:r w:rsidRPr="00B63CC5">
              <w:t>, 0.</w:t>
            </w:r>
            <w:r w:rsidR="007F5702">
              <w:t>08</w:t>
            </w:r>
            <w:r w:rsidRPr="00B63CC5">
              <w:t>)</w:t>
            </w:r>
          </w:p>
        </w:tc>
        <w:tc>
          <w:tcPr>
            <w:tcW w:w="1216" w:type="dxa"/>
          </w:tcPr>
          <w:p w14:paraId="0D7676C5" w14:textId="6DB5528D" w:rsidR="00861925" w:rsidRPr="00B63CC5" w:rsidRDefault="00861925" w:rsidP="00DF2D36">
            <w:pPr>
              <w:pStyle w:val="TableText"/>
            </w:pPr>
            <w:r w:rsidRPr="00B63CC5">
              <w:t>0.1</w:t>
            </w:r>
            <w:r w:rsidR="0056183B">
              <w:t>8</w:t>
            </w:r>
          </w:p>
        </w:tc>
      </w:tr>
      <w:tr w:rsidR="00861925" w:rsidRPr="005409FA" w14:paraId="1AB37BB9"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4FD648D7" w14:textId="77777777" w:rsidR="00861925" w:rsidRPr="00B63CC5" w:rsidRDefault="00861925" w:rsidP="00DF2D36">
            <w:pPr>
              <w:pStyle w:val="TableText"/>
              <w:jc w:val="left"/>
            </w:pPr>
            <w:r w:rsidRPr="00B63CC5">
              <w:t>SVI Overall Rank</w:t>
            </w:r>
          </w:p>
        </w:tc>
        <w:tc>
          <w:tcPr>
            <w:tcW w:w="3082" w:type="dxa"/>
          </w:tcPr>
          <w:p w14:paraId="6AB53333" w14:textId="112516C4" w:rsidR="00861925" w:rsidRPr="00B63CC5" w:rsidRDefault="00861925" w:rsidP="00DF2D36">
            <w:pPr>
              <w:pStyle w:val="TableText"/>
            </w:pPr>
            <w:r w:rsidRPr="00B63CC5">
              <w:t>0.</w:t>
            </w:r>
            <w:r w:rsidR="0056183B">
              <w:t>1</w:t>
            </w:r>
            <w:r w:rsidRPr="00B63CC5">
              <w:t>0 (</w:t>
            </w:r>
            <w:r>
              <w:t>−</w:t>
            </w:r>
            <w:r w:rsidRPr="00B63CC5">
              <w:t>0.</w:t>
            </w:r>
            <w:r w:rsidR="0056183B">
              <w:t>1</w:t>
            </w:r>
            <w:r w:rsidRPr="00B63CC5">
              <w:t>2, 0.</w:t>
            </w:r>
            <w:r w:rsidR="0056183B">
              <w:t>30</w:t>
            </w:r>
            <w:r w:rsidRPr="00B63CC5">
              <w:t>)</w:t>
            </w:r>
          </w:p>
        </w:tc>
        <w:tc>
          <w:tcPr>
            <w:tcW w:w="1216" w:type="dxa"/>
          </w:tcPr>
          <w:p w14:paraId="447A163A" w14:textId="56E725CF" w:rsidR="00861925" w:rsidRPr="00B63CC5" w:rsidRDefault="00861925" w:rsidP="00DF2D36">
            <w:pPr>
              <w:pStyle w:val="TableText"/>
            </w:pPr>
            <w:r w:rsidRPr="00B63CC5">
              <w:t>0.</w:t>
            </w:r>
            <w:r w:rsidR="002129CD">
              <w:t>39</w:t>
            </w:r>
          </w:p>
        </w:tc>
      </w:tr>
      <w:tr w:rsidR="00861925" w:rsidRPr="005409FA" w14:paraId="040BA2DA" w14:textId="77777777" w:rsidTr="00177EDE">
        <w:tc>
          <w:tcPr>
            <w:tcW w:w="5062" w:type="dxa"/>
          </w:tcPr>
          <w:p w14:paraId="729E3B13" w14:textId="77777777" w:rsidR="00861925" w:rsidRPr="00B63CC5" w:rsidRDefault="00861925" w:rsidP="00DF2D36">
            <w:pPr>
              <w:pStyle w:val="TableText"/>
              <w:jc w:val="left"/>
            </w:pPr>
            <w:r w:rsidRPr="00B63CC5">
              <w:t>Percent Black or African American</w:t>
            </w:r>
          </w:p>
        </w:tc>
        <w:tc>
          <w:tcPr>
            <w:tcW w:w="3082" w:type="dxa"/>
          </w:tcPr>
          <w:p w14:paraId="3B4D440F" w14:textId="0A6D0AC4" w:rsidR="00861925" w:rsidRPr="00B63CC5" w:rsidRDefault="00861925" w:rsidP="00DF2D36">
            <w:pPr>
              <w:pStyle w:val="TableText"/>
            </w:pPr>
            <w:r>
              <w:t>−</w:t>
            </w:r>
            <w:r w:rsidRPr="00B63CC5">
              <w:t>0.</w:t>
            </w:r>
            <w:r w:rsidR="002129CD">
              <w:t>2</w:t>
            </w:r>
            <w:r w:rsidRPr="00B63CC5">
              <w:t>7 (</w:t>
            </w:r>
            <w:r>
              <w:t>−</w:t>
            </w:r>
            <w:r w:rsidRPr="00B63CC5">
              <w:t>0.</w:t>
            </w:r>
            <w:r w:rsidR="002129CD">
              <w:t>80</w:t>
            </w:r>
            <w:r w:rsidRPr="00B63CC5">
              <w:t>, 0.</w:t>
            </w:r>
            <w:r w:rsidR="002129CD">
              <w:t>2</w:t>
            </w:r>
            <w:r w:rsidRPr="00B63CC5">
              <w:t>8)</w:t>
            </w:r>
          </w:p>
        </w:tc>
        <w:tc>
          <w:tcPr>
            <w:tcW w:w="1216" w:type="dxa"/>
          </w:tcPr>
          <w:p w14:paraId="1E38CC8B" w14:textId="099F9B87" w:rsidR="00861925" w:rsidRPr="00B63CC5" w:rsidRDefault="00861925" w:rsidP="00DF2D36">
            <w:pPr>
              <w:pStyle w:val="TableText"/>
            </w:pPr>
            <w:r w:rsidRPr="00B63CC5">
              <w:t>0.</w:t>
            </w:r>
            <w:r w:rsidR="002129CD">
              <w:t>34</w:t>
            </w:r>
          </w:p>
        </w:tc>
      </w:tr>
      <w:tr w:rsidR="00861925" w:rsidRPr="005409FA" w14:paraId="1CB9E99B" w14:textId="77777777" w:rsidTr="00177EDE">
        <w:trPr>
          <w:cnfStyle w:val="000000010000" w:firstRow="0" w:lastRow="0" w:firstColumn="0" w:lastColumn="0" w:oddVBand="0" w:evenVBand="0" w:oddHBand="0" w:evenHBand="1" w:firstRowFirstColumn="0" w:firstRowLastColumn="0" w:lastRowFirstColumn="0" w:lastRowLastColumn="0"/>
        </w:trPr>
        <w:tc>
          <w:tcPr>
            <w:tcW w:w="5062" w:type="dxa"/>
          </w:tcPr>
          <w:p w14:paraId="6EBE21FF" w14:textId="77777777" w:rsidR="00861925" w:rsidRPr="00B63CC5" w:rsidRDefault="00861925" w:rsidP="00DF2D36">
            <w:pPr>
              <w:pStyle w:val="TableText"/>
              <w:jc w:val="left"/>
            </w:pPr>
            <w:r w:rsidRPr="00B63CC5">
              <w:t>Change in county COVID-19 case rate</w:t>
            </w:r>
          </w:p>
        </w:tc>
        <w:tc>
          <w:tcPr>
            <w:tcW w:w="3082" w:type="dxa"/>
          </w:tcPr>
          <w:p w14:paraId="0F2B19C4" w14:textId="608FAAD3" w:rsidR="00861925" w:rsidRPr="00B63CC5" w:rsidRDefault="00861925" w:rsidP="00DF2D36">
            <w:pPr>
              <w:pStyle w:val="TableText"/>
            </w:pPr>
            <w:r w:rsidRPr="00B63CC5">
              <w:t>0.</w:t>
            </w:r>
            <w:r w:rsidR="00F02AA8">
              <w:t>18</w:t>
            </w:r>
            <w:r w:rsidRPr="00B63CC5">
              <w:t xml:space="preserve"> (</w:t>
            </w:r>
            <w:r>
              <w:t>−</w:t>
            </w:r>
            <w:r w:rsidRPr="00B63CC5">
              <w:t>0.</w:t>
            </w:r>
            <w:r w:rsidR="00F02AA8">
              <w:t>12</w:t>
            </w:r>
            <w:r w:rsidRPr="00B63CC5">
              <w:t>, 0.</w:t>
            </w:r>
            <w:r w:rsidR="00F02AA8">
              <w:t>49</w:t>
            </w:r>
            <w:r w:rsidRPr="00B63CC5">
              <w:t>)</w:t>
            </w:r>
          </w:p>
        </w:tc>
        <w:tc>
          <w:tcPr>
            <w:tcW w:w="1216" w:type="dxa"/>
          </w:tcPr>
          <w:p w14:paraId="03883DDD" w14:textId="1B2FAAEF" w:rsidR="00861925" w:rsidRPr="00B63CC5" w:rsidRDefault="00861925" w:rsidP="00DF2D36">
            <w:pPr>
              <w:pStyle w:val="TableText"/>
            </w:pPr>
            <w:r w:rsidRPr="00B63CC5">
              <w:t>0.</w:t>
            </w:r>
            <w:r w:rsidR="00F02AA8">
              <w:t>26</w:t>
            </w:r>
          </w:p>
        </w:tc>
      </w:tr>
    </w:tbl>
    <w:p w14:paraId="23439A21" w14:textId="77777777" w:rsidR="00861925" w:rsidRDefault="00861925" w:rsidP="00861925"/>
    <w:p w14:paraId="6C0CFA9E" w14:textId="2B4A2280" w:rsidR="00B91E44" w:rsidRPr="00EB1270" w:rsidRDefault="00861925" w:rsidP="00B91E44">
      <w:pPr>
        <w:pStyle w:val="NormalWeb"/>
        <w:rPr>
          <w:ins w:id="224" w:author="Timpe, Zach" w:date="2023-02-10T11:11:00Z"/>
          <w:rFonts w:asciiTheme="minorHAnsi" w:hAnsiTheme="minorHAnsi" w:cstheme="minorHAnsi"/>
        </w:rPr>
      </w:pPr>
      <w:r>
        <w:t xml:space="preserve">Results from the multilevel models, including the cumulative indices as the predictors of interest, are depicted in </w:t>
      </w:r>
      <w:r w:rsidRPr="0043300D">
        <w:fldChar w:fldCharType="begin"/>
      </w:r>
      <w:r w:rsidRPr="0043300D">
        <w:instrText xml:space="preserve"> REF _Ref121140698 \h </w:instrText>
      </w:r>
      <w:r w:rsidRPr="00A545F0">
        <w:instrText xml:space="preserve"> \* MERGEFORMAT </w:instrText>
      </w:r>
      <w:r w:rsidRPr="0043300D">
        <w:fldChar w:fldCharType="separate"/>
      </w:r>
      <w:r w:rsidRPr="0043300D">
        <w:t>Table 30</w:t>
      </w:r>
      <w:r w:rsidRPr="0043300D">
        <w:fldChar w:fldCharType="end"/>
      </w:r>
      <w:r w:rsidRPr="0043300D">
        <w:t>.</w:t>
      </w:r>
      <w:r>
        <w:t xml:space="preserve"> </w:t>
      </w:r>
      <w:ins w:id="225" w:author="Timpe, Zach" w:date="2023-02-10T11:11:00Z">
        <w:r w:rsidR="00B91E44" w:rsidRPr="00EB1270">
          <w:rPr>
            <w:rFonts w:asciiTheme="minorHAnsi" w:hAnsiTheme="minorHAnsi" w:cstheme="minorHAnsi"/>
          </w:rPr>
          <w:t>The first set of results correspond with the cumulative index calculated using strategies having a marginal association with case rates (p-value &lt; 0.10; four strategies) and the second with the sum of strategies that had p-values &lt; 0.30 (five total). Both indices were treated as ranked ordinal, with a minimum of zero (baseline). Finally, a third column of results are presented to further explore differences between the two cumulative indices.</w:t>
        </w:r>
      </w:ins>
    </w:p>
    <w:p w14:paraId="737CAE04" w14:textId="48F77A21" w:rsidR="00861925" w:rsidRPr="00EC254E" w:rsidDel="00B91E44" w:rsidRDefault="00861925" w:rsidP="00861925">
      <w:pPr>
        <w:pStyle w:val="BodyText2"/>
        <w:rPr>
          <w:del w:id="226" w:author="Timpe, Zach" w:date="2023-02-10T11:11:00Z"/>
          <w:rFonts w:asciiTheme="minorHAnsi" w:hAnsiTheme="minorHAnsi" w:cstheme="minorHAnsi"/>
          <w:rPrChange w:id="227" w:author="Timpe, Zach" w:date="2023-02-10T11:12:00Z">
            <w:rPr>
              <w:del w:id="228" w:author="Timpe, Zach" w:date="2023-02-10T11:11:00Z"/>
            </w:rPr>
          </w:rPrChange>
        </w:rPr>
      </w:pPr>
      <w:commentRangeStart w:id="229"/>
      <w:commentRangeStart w:id="230"/>
      <w:commentRangeStart w:id="231"/>
      <w:commentRangeStart w:id="232"/>
      <w:del w:id="233" w:author="Timpe, Zach" w:date="2023-02-10T11:11:00Z">
        <w:r w:rsidRPr="00EB1270" w:rsidDel="00B91E44">
          <w:rPr>
            <w:rFonts w:asciiTheme="minorHAnsi" w:hAnsiTheme="minorHAnsi" w:cstheme="minorHAnsi"/>
          </w:rPr>
          <w:delText xml:space="preserve">The first set of results correspond with the cumulative index calculated using strategies having a marginal association with case rates (p &lt; 0.10; three strategies) and the second corresponds with the sum of strategies that had p &lt; 0.20 (five strategies). </w:delText>
        </w:r>
        <w:commentRangeEnd w:id="229"/>
        <w:r w:rsidRPr="00EC254E" w:rsidDel="00B91E44">
          <w:rPr>
            <w:rStyle w:val="CommentReference"/>
            <w:rFonts w:asciiTheme="minorHAnsi" w:hAnsiTheme="minorHAnsi" w:cstheme="minorHAnsi"/>
            <w:noProof w:val="0"/>
            <w:color w:val="auto"/>
            <w:rPrChange w:id="234" w:author="Timpe, Zach" w:date="2023-02-10T11:12:00Z">
              <w:rPr>
                <w:rStyle w:val="CommentReference"/>
                <w:rFonts w:ascii="Garamond" w:hAnsi="Garamond"/>
                <w:noProof w:val="0"/>
                <w:color w:val="auto"/>
              </w:rPr>
            </w:rPrChange>
          </w:rPr>
          <w:commentReference w:id="229"/>
        </w:r>
        <w:commentRangeEnd w:id="230"/>
        <w:r w:rsidRPr="00EC254E" w:rsidDel="00B91E44">
          <w:rPr>
            <w:rStyle w:val="CommentReference"/>
            <w:rFonts w:asciiTheme="minorHAnsi" w:hAnsiTheme="minorHAnsi" w:cstheme="minorHAnsi"/>
            <w:noProof w:val="0"/>
            <w:color w:val="auto"/>
            <w:rPrChange w:id="235" w:author="Timpe, Zach" w:date="2023-02-10T11:12:00Z">
              <w:rPr>
                <w:rStyle w:val="CommentReference"/>
                <w:rFonts w:ascii="Garamond" w:hAnsi="Garamond"/>
                <w:noProof w:val="0"/>
                <w:color w:val="auto"/>
              </w:rPr>
            </w:rPrChange>
          </w:rPr>
          <w:commentReference w:id="230"/>
        </w:r>
        <w:commentRangeEnd w:id="231"/>
        <w:r w:rsidRPr="00EC254E" w:rsidDel="00B91E44">
          <w:rPr>
            <w:rStyle w:val="CommentReference"/>
            <w:rFonts w:asciiTheme="minorHAnsi" w:hAnsiTheme="minorHAnsi" w:cstheme="minorHAnsi"/>
            <w:noProof w:val="0"/>
            <w:color w:val="auto"/>
            <w:rPrChange w:id="236" w:author="Timpe, Zach" w:date="2023-02-10T11:12:00Z">
              <w:rPr>
                <w:rStyle w:val="CommentReference"/>
                <w:rFonts w:ascii="Garamond" w:hAnsi="Garamond"/>
                <w:noProof w:val="0"/>
                <w:color w:val="auto"/>
              </w:rPr>
            </w:rPrChange>
          </w:rPr>
          <w:commentReference w:id="231"/>
        </w:r>
        <w:commentRangeEnd w:id="232"/>
        <w:r w:rsidR="00AE7F20" w:rsidRPr="00EC254E" w:rsidDel="00B91E44">
          <w:rPr>
            <w:rStyle w:val="CommentReference"/>
            <w:rFonts w:asciiTheme="minorHAnsi" w:hAnsiTheme="minorHAnsi" w:cstheme="minorHAnsi"/>
            <w:noProof w:val="0"/>
            <w:color w:val="auto"/>
            <w:rPrChange w:id="237" w:author="Timpe, Zach" w:date="2023-02-10T11:12:00Z">
              <w:rPr>
                <w:rStyle w:val="CommentReference"/>
                <w:rFonts w:ascii="Garamond" w:hAnsi="Garamond"/>
                <w:noProof w:val="0"/>
                <w:color w:val="auto"/>
              </w:rPr>
            </w:rPrChange>
          </w:rPr>
          <w:commentReference w:id="232"/>
        </w:r>
        <w:r w:rsidRPr="00EC254E" w:rsidDel="00B91E44">
          <w:rPr>
            <w:rFonts w:asciiTheme="minorHAnsi" w:hAnsiTheme="minorHAnsi" w:cstheme="minorHAnsi"/>
            <w:rPrChange w:id="238" w:author="Timpe, Zach" w:date="2023-02-10T11:12:00Z">
              <w:rPr/>
            </w:rPrChange>
          </w:rPr>
          <w:delText>Both indices were treated as ranked ordinal, with a minimum of zero (none of the specific strategies impelmented). Finally, a third column of results are presented to further explore differences between the two cumulative indices.</w:delText>
        </w:r>
      </w:del>
    </w:p>
    <w:p w14:paraId="1A16885B" w14:textId="77777777" w:rsidR="00EC254E" w:rsidRDefault="00EC254E" w:rsidP="00EC254E">
      <w:pPr>
        <w:pStyle w:val="NormalWeb"/>
        <w:rPr>
          <w:ins w:id="239" w:author="Timpe, Zach" w:date="2023-02-10T11:12:00Z"/>
        </w:rPr>
      </w:pPr>
      <w:ins w:id="240" w:author="Timpe, Zach" w:date="2023-02-10T11:12:00Z">
        <w:r w:rsidRPr="00EC254E">
          <w:rPr>
            <w:rFonts w:asciiTheme="minorHAnsi" w:hAnsiTheme="minorHAnsi" w:cstheme="minorHAnsi"/>
            <w:rPrChange w:id="241" w:author="Timpe, Zach" w:date="2023-02-10T11:12:00Z">
              <w:rPr/>
            </w:rPrChange>
          </w:rPr>
          <w:t>Schools located in districts with prevention guidance on all four strategies, including staying home when sick, quarantining, cleaning, and upkeep of HVAC systems, had a significantly higher increase in case rates between fall and spring (0.72; 0.12 - 1.41). When offering screening and testing for students was added to the cumulative index, districts with prevention guidance on all five strategies had a significantly increased change in case rates (1.09; 0.24 - 1.88).</w:t>
        </w:r>
        <w:r>
          <w:t xml:space="preserve"> </w:t>
        </w:r>
      </w:ins>
    </w:p>
    <w:p w14:paraId="112CBAFA" w14:textId="4B68D5B8" w:rsidR="00861925" w:rsidRDefault="00861925" w:rsidP="00861925">
      <w:pPr>
        <w:pStyle w:val="BodyText2"/>
        <w:sectPr w:rsidR="00861925" w:rsidSect="00884EA4">
          <w:pgSz w:w="12240" w:h="15840" w:code="1"/>
          <w:pgMar w:top="2016" w:right="1440" w:bottom="1440" w:left="1440" w:header="86" w:footer="720" w:gutter="0"/>
          <w:cols w:space="720"/>
          <w:titlePg/>
          <w:docGrid w:linePitch="360"/>
        </w:sectPr>
      </w:pPr>
      <w:del w:id="242" w:author="Timpe, Zach" w:date="2023-02-10T11:12:00Z">
        <w:r w:rsidRPr="0014066B" w:rsidDel="00EC254E">
          <w:lastRenderedPageBreak/>
          <w:delText xml:space="preserve">Schools located in districts with prevention guidance on all three strategies, including physical distancing, staying home when sick, and </w:delText>
        </w:r>
        <w:r w:rsidDel="00EC254E">
          <w:delText xml:space="preserve">replacing, upgrading, maintaining or </w:delText>
        </w:r>
        <w:r w:rsidRPr="0043300D" w:rsidDel="00EC254E">
          <w:delText>inspecting HVAC systems, had a significantly smaller increase in case rates between fall 2021 and spring 20</w:delText>
        </w:r>
        <w:r w:rsidRPr="0014066B" w:rsidDel="00EC254E">
          <w:delText xml:space="preserve">22 </w:delText>
        </w:r>
        <w:r w:rsidRPr="00775F95" w:rsidDel="00EC254E">
          <w:delText xml:space="preserve">(-0.53; -1.06 – 0.00). </w:delText>
        </w:r>
        <w:r w:rsidRPr="0014066B" w:rsidDel="00EC254E">
          <w:delText xml:space="preserve">When offering screening and testing for students and requiring student quarantining were added to the cumulative index, districts with prevention guidance on all five strategies had a significantly decreased change in case rates </w:delText>
        </w:r>
        <w:r w:rsidRPr="00E346C2" w:rsidDel="00EC254E">
          <w:delText>(-0.84; -1.57 – -0.09</w:delText>
        </w:r>
        <w:r w:rsidR="00AE7F20" w:rsidDel="00EC254E">
          <w:delText>).</w:delText>
        </w:r>
      </w:del>
      <w:r w:rsidR="00AE7F20">
        <w:t xml:space="preserve"> </w:t>
      </w:r>
      <w:commentRangeStart w:id="243"/>
      <w:commentRangeStart w:id="244"/>
      <w:commentRangeEnd w:id="244"/>
      <w:r>
        <w:rPr>
          <w:rStyle w:val="CommentReference"/>
          <w:rFonts w:ascii="Garamond" w:hAnsi="Garamond"/>
          <w:noProof w:val="0"/>
          <w:color w:val="auto"/>
        </w:rPr>
        <w:commentReference w:id="244"/>
      </w:r>
      <w:commentRangeEnd w:id="243"/>
      <w:r w:rsidR="00AE7F20">
        <w:rPr>
          <w:rStyle w:val="CommentReference"/>
          <w:rFonts w:ascii="Garamond" w:hAnsi="Garamond"/>
          <w:noProof w:val="0"/>
          <w:color w:val="auto"/>
        </w:rPr>
        <w:commentReference w:id="243"/>
      </w:r>
      <w:r w:rsidR="00AE7F20">
        <w:t>T</w:t>
      </w:r>
      <w:r w:rsidRPr="0014066B">
        <w:t xml:space="preserve">o further compare the cumulative indices for selection of the best combination, we developed mutually exclusive indicators for having all </w:t>
      </w:r>
      <w:r w:rsidR="008D4B9B">
        <w:t>four</w:t>
      </w:r>
      <w:r w:rsidRPr="0014066B">
        <w:t xml:space="preserve"> or all five strategies. These results are presented in the last column of table 5. Having the first three strategies was no longer statistically significant </w:t>
      </w:r>
      <w:r w:rsidRPr="004017F1">
        <w:t>(-0.</w:t>
      </w:r>
      <w:r w:rsidR="008D4B9B">
        <w:t>10</w:t>
      </w:r>
      <w:r w:rsidRPr="004017F1">
        <w:t>; -</w:t>
      </w:r>
      <w:r w:rsidR="008D4B9B">
        <w:t>1.18</w:t>
      </w:r>
      <w:r w:rsidRPr="004017F1">
        <w:t xml:space="preserve"> – 0.</w:t>
      </w:r>
      <w:r w:rsidR="008514FE">
        <w:t>98</w:t>
      </w:r>
      <w:r w:rsidRPr="004017F1">
        <w:t xml:space="preserve">), </w:t>
      </w:r>
      <w:r w:rsidRPr="0014066B">
        <w:t xml:space="preserve">but the indicator for having all five strategies was significantly associated with a </w:t>
      </w:r>
      <w:r w:rsidR="008514FE">
        <w:t>larger</w:t>
      </w:r>
      <w:r w:rsidRPr="0014066B">
        <w:t xml:space="preserve"> change in case rate </w:t>
      </w:r>
      <w:r w:rsidRPr="0043300D">
        <w:t>(</w:t>
      </w:r>
      <w:r w:rsidR="008514FE">
        <w:t>1.09</w:t>
      </w:r>
      <w:r w:rsidRPr="0043300D">
        <w:t xml:space="preserve">; </w:t>
      </w:r>
      <w:r w:rsidR="008514FE">
        <w:t>0.18</w:t>
      </w:r>
      <w:r w:rsidRPr="0043300D">
        <w:t xml:space="preserve"> – </w:t>
      </w:r>
      <w:r w:rsidR="008514FE">
        <w:t>1.94</w:t>
      </w:r>
      <w:r w:rsidRPr="0043300D">
        <w:t xml:space="preserve">). </w:t>
      </w:r>
      <w:r w:rsidRPr="0014066B">
        <w:t xml:space="preserve">Estimates which are comparable to those are presented in the second column. </w:t>
      </w:r>
      <w:r w:rsidRPr="00CB146A">
        <w:t xml:space="preserve">These results </w:t>
      </w:r>
      <w:r w:rsidR="0017517C">
        <w:t xml:space="preserve">further </w:t>
      </w:r>
      <w:r w:rsidRPr="00CB146A">
        <w:t xml:space="preserve">suggest </w:t>
      </w:r>
      <w:r w:rsidR="0017517C">
        <w:t>the utility of the</w:t>
      </w:r>
      <w:r w:rsidRPr="00CB146A">
        <w:t xml:space="preserve"> five-category indicators </w:t>
      </w:r>
      <w:r w:rsidR="0017517C">
        <w:t>model</w:t>
      </w:r>
      <w:r w:rsidRPr="00CB146A">
        <w:t>.</w:t>
      </w:r>
      <w:r>
        <w:t xml:space="preserve"> </w:t>
      </w:r>
    </w:p>
    <w:p w14:paraId="7C0DD578" w14:textId="77777777" w:rsidR="00861925" w:rsidRDefault="00861925" w:rsidP="00861925">
      <w:pPr>
        <w:pStyle w:val="BodyText2"/>
      </w:pPr>
    </w:p>
    <w:p w14:paraId="39C355D4" w14:textId="77777777" w:rsidR="00861925" w:rsidRPr="00A545F0" w:rsidRDefault="00861925" w:rsidP="00861925">
      <w:pPr>
        <w:pStyle w:val="TableTitle"/>
        <w:rPr>
          <w:rFonts w:asciiTheme="minorHAnsi" w:hAnsiTheme="minorHAnsi" w:cstheme="minorHAnsi"/>
          <w:sz w:val="20"/>
          <w:szCs w:val="20"/>
        </w:rPr>
      </w:pPr>
      <w:bookmarkStart w:id="245" w:name="_Ref121140698"/>
      <w:r w:rsidRPr="00A545F0">
        <w:rPr>
          <w:rFonts w:asciiTheme="minorHAnsi" w:hAnsiTheme="minorHAnsi" w:cstheme="minorHAnsi"/>
          <w:sz w:val="20"/>
          <w:szCs w:val="20"/>
        </w:rPr>
        <w:t>Table </w:t>
      </w:r>
      <w:r w:rsidRPr="00A545F0">
        <w:rPr>
          <w:rFonts w:asciiTheme="minorHAnsi" w:hAnsiTheme="minorHAnsi" w:cstheme="minorHAnsi"/>
          <w:sz w:val="20"/>
          <w:szCs w:val="20"/>
        </w:rPr>
        <w:fldChar w:fldCharType="begin"/>
      </w:r>
      <w:r w:rsidRPr="00A545F0">
        <w:rPr>
          <w:rFonts w:asciiTheme="minorHAnsi" w:hAnsiTheme="minorHAnsi" w:cstheme="minorHAnsi"/>
          <w:sz w:val="20"/>
          <w:szCs w:val="20"/>
        </w:rPr>
        <w:instrText xml:space="preserve"> SEQ Table \* ARABIC </w:instrText>
      </w:r>
      <w:r w:rsidRPr="00A545F0">
        <w:rPr>
          <w:rFonts w:asciiTheme="minorHAnsi" w:hAnsiTheme="minorHAnsi" w:cstheme="minorHAnsi"/>
          <w:sz w:val="20"/>
          <w:szCs w:val="20"/>
        </w:rPr>
        <w:fldChar w:fldCharType="separate"/>
      </w:r>
      <w:r w:rsidRPr="00A545F0">
        <w:rPr>
          <w:rFonts w:asciiTheme="minorHAnsi" w:hAnsiTheme="minorHAnsi" w:cstheme="minorHAnsi"/>
          <w:noProof/>
          <w:sz w:val="20"/>
          <w:szCs w:val="20"/>
        </w:rPr>
        <w:t>30</w:t>
      </w:r>
      <w:r w:rsidRPr="00A545F0">
        <w:rPr>
          <w:rFonts w:asciiTheme="minorHAnsi" w:hAnsiTheme="minorHAnsi" w:cstheme="minorHAnsi"/>
          <w:sz w:val="20"/>
          <w:szCs w:val="20"/>
        </w:rPr>
        <w:fldChar w:fldCharType="end"/>
      </w:r>
      <w:bookmarkEnd w:id="245"/>
      <w:r w:rsidRPr="00A545F0">
        <w:rPr>
          <w:rFonts w:asciiTheme="minorHAnsi" w:hAnsiTheme="minorHAnsi" w:cstheme="minorHAnsi"/>
          <w:sz w:val="20"/>
          <w:szCs w:val="20"/>
        </w:rPr>
        <w:t>. Results of multilevel model with cumulative index of marginally significant strategies</w:t>
      </w:r>
    </w:p>
    <w:tbl>
      <w:tblPr>
        <w:tblStyle w:val="TableGridLight"/>
        <w:tblW w:w="12060" w:type="dxa"/>
        <w:tblLayout w:type="fixed"/>
        <w:tblLook w:val="04A0" w:firstRow="1" w:lastRow="0" w:firstColumn="1" w:lastColumn="0" w:noHBand="0" w:noVBand="1"/>
      </w:tblPr>
      <w:tblGrid>
        <w:gridCol w:w="1620"/>
        <w:gridCol w:w="2250"/>
        <w:gridCol w:w="1080"/>
        <w:gridCol w:w="2152"/>
        <w:gridCol w:w="1088"/>
        <w:gridCol w:w="2160"/>
        <w:gridCol w:w="1710"/>
      </w:tblGrid>
      <w:tr w:rsidR="00861925" w:rsidRPr="00B671BE" w14:paraId="4B85DF1C" w14:textId="77777777" w:rsidTr="00DF2D36">
        <w:trPr>
          <w:cnfStyle w:val="100000000000" w:firstRow="1" w:lastRow="0" w:firstColumn="0" w:lastColumn="0" w:oddVBand="0" w:evenVBand="0" w:oddHBand="0" w:evenHBand="0" w:firstRowFirstColumn="0" w:firstRowLastColumn="0" w:lastRowFirstColumn="0" w:lastRowLastColumn="0"/>
          <w:trHeight w:val="999"/>
        </w:trPr>
        <w:tc>
          <w:tcPr>
            <w:tcW w:w="1620" w:type="dxa"/>
          </w:tcPr>
          <w:p w14:paraId="15C07BF6"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Cumulative number strategies</w:t>
            </w:r>
          </w:p>
        </w:tc>
        <w:tc>
          <w:tcPr>
            <w:tcW w:w="2250" w:type="dxa"/>
          </w:tcPr>
          <w:p w14:paraId="14604CF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Times New Roman" w:cstheme="minorHAnsi"/>
                <w:sz w:val="20"/>
                <w:szCs w:val="20"/>
              </w:rPr>
            </w:pPr>
            <w:r w:rsidRPr="00A545F0">
              <w:rPr>
                <w:rFonts w:eastAsia="Times New Roman" w:cstheme="minorHAnsi"/>
                <w:color w:val="auto"/>
                <w:sz w:val="20"/>
                <w:szCs w:val="20"/>
              </w:rPr>
              <w:t>Coefficient (95% CI)</w:t>
            </w:r>
          </w:p>
        </w:tc>
        <w:tc>
          <w:tcPr>
            <w:tcW w:w="1080" w:type="dxa"/>
          </w:tcPr>
          <w:p w14:paraId="4D751C82"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p-value</w:t>
            </w:r>
          </w:p>
        </w:tc>
        <w:tc>
          <w:tcPr>
            <w:tcW w:w="2152" w:type="dxa"/>
          </w:tcPr>
          <w:p w14:paraId="20D38856"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proofErr w:type="gramStart"/>
            <w:r w:rsidRPr="00A545F0">
              <w:rPr>
                <w:rFonts w:eastAsia="Times New Roman" w:cstheme="minorHAnsi"/>
                <w:color w:val="auto"/>
                <w:sz w:val="20"/>
                <w:szCs w:val="20"/>
              </w:rPr>
              <w:t>Coefficient(</w:t>
            </w:r>
            <w:proofErr w:type="gramEnd"/>
            <w:r w:rsidRPr="00A545F0">
              <w:rPr>
                <w:rFonts w:eastAsia="Times New Roman" w:cstheme="minorHAnsi"/>
                <w:color w:val="auto"/>
                <w:sz w:val="20"/>
                <w:szCs w:val="20"/>
              </w:rPr>
              <w:t>95% CI)</w:t>
            </w:r>
          </w:p>
        </w:tc>
        <w:tc>
          <w:tcPr>
            <w:tcW w:w="1088" w:type="dxa"/>
          </w:tcPr>
          <w:p w14:paraId="6E220E4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p-value</w:t>
            </w:r>
          </w:p>
        </w:tc>
        <w:tc>
          <w:tcPr>
            <w:tcW w:w="2160" w:type="dxa"/>
          </w:tcPr>
          <w:p w14:paraId="2B8B8F9E"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Times New Roman" w:cstheme="minorHAnsi"/>
                <w:sz w:val="20"/>
                <w:szCs w:val="20"/>
              </w:rPr>
            </w:pPr>
            <w:proofErr w:type="gramStart"/>
            <w:r w:rsidRPr="00A545F0">
              <w:rPr>
                <w:rFonts w:eastAsia="Times New Roman" w:cstheme="minorHAnsi"/>
                <w:color w:val="auto"/>
                <w:sz w:val="20"/>
                <w:szCs w:val="20"/>
              </w:rPr>
              <w:t>Coefficient(</w:t>
            </w:r>
            <w:proofErr w:type="gramEnd"/>
            <w:r w:rsidRPr="00A545F0">
              <w:rPr>
                <w:rFonts w:eastAsia="Times New Roman" w:cstheme="minorHAnsi"/>
                <w:color w:val="auto"/>
                <w:sz w:val="20"/>
                <w:szCs w:val="20"/>
              </w:rPr>
              <w:t>95% CI)</w:t>
            </w:r>
          </w:p>
        </w:tc>
        <w:tc>
          <w:tcPr>
            <w:tcW w:w="1710" w:type="dxa"/>
          </w:tcPr>
          <w:p w14:paraId="24116CC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20"/>
                <w:szCs w:val="20"/>
              </w:rPr>
            </w:pPr>
            <w:r w:rsidRPr="00A545F0">
              <w:rPr>
                <w:rFonts w:eastAsia="Times New Roman" w:cstheme="minorHAnsi"/>
                <w:color w:val="auto"/>
                <w:sz w:val="20"/>
                <w:szCs w:val="20"/>
              </w:rPr>
              <w:t>p-value</w:t>
            </w:r>
          </w:p>
        </w:tc>
      </w:tr>
      <w:tr w:rsidR="00861925" w14:paraId="7EB22E20" w14:textId="77777777" w:rsidTr="00DF2D36">
        <w:trPr>
          <w:trHeight w:val="499"/>
        </w:trPr>
        <w:tc>
          <w:tcPr>
            <w:tcW w:w="1620" w:type="dxa"/>
          </w:tcPr>
          <w:p w14:paraId="69CD1B72"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Pr>
                <w:rFonts w:eastAsia="Helvetica" w:cstheme="minorHAnsi"/>
                <w:color w:val="000000"/>
                <w:sz w:val="19"/>
                <w:szCs w:val="19"/>
              </w:rPr>
              <w:t>Cutoff</w:t>
            </w:r>
          </w:p>
        </w:tc>
        <w:tc>
          <w:tcPr>
            <w:tcW w:w="2250" w:type="dxa"/>
          </w:tcPr>
          <w:p w14:paraId="7CA2E24A"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p>
        </w:tc>
        <w:tc>
          <w:tcPr>
            <w:tcW w:w="1080" w:type="dxa"/>
          </w:tcPr>
          <w:p w14:paraId="0FD03715"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theme="minorHAnsi"/>
                <w:color w:val="000000"/>
                <w:sz w:val="19"/>
                <w:szCs w:val="19"/>
              </w:rPr>
            </w:pPr>
            <w:r>
              <w:rPr>
                <w:rFonts w:eastAsia="Helvetica" w:cstheme="minorHAnsi"/>
                <w:color w:val="000000"/>
                <w:sz w:val="19"/>
                <w:szCs w:val="19"/>
              </w:rPr>
              <w:t>0.1</w:t>
            </w:r>
          </w:p>
        </w:tc>
        <w:tc>
          <w:tcPr>
            <w:tcW w:w="2152" w:type="dxa"/>
          </w:tcPr>
          <w:p w14:paraId="41DDE065"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p>
        </w:tc>
        <w:tc>
          <w:tcPr>
            <w:tcW w:w="1088" w:type="dxa"/>
          </w:tcPr>
          <w:p w14:paraId="77F64C45"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theme="minorHAnsi"/>
                <w:color w:val="000000"/>
                <w:sz w:val="19"/>
                <w:szCs w:val="19"/>
              </w:rPr>
            </w:pPr>
            <w:r>
              <w:rPr>
                <w:rFonts w:eastAsia="Helvetica" w:cstheme="minorHAnsi"/>
                <w:color w:val="000000"/>
                <w:sz w:val="19"/>
                <w:szCs w:val="19"/>
              </w:rPr>
              <w:t>0.2</w:t>
            </w:r>
          </w:p>
        </w:tc>
        <w:tc>
          <w:tcPr>
            <w:tcW w:w="2160" w:type="dxa"/>
          </w:tcPr>
          <w:p w14:paraId="3ED8DB24" w14:textId="77777777" w:rsidR="00861925" w:rsidRPr="00B671BE"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205BD975"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r>
              <w:t>Comparison</w:t>
            </w:r>
          </w:p>
        </w:tc>
      </w:tr>
      <w:tr w:rsidR="00861925" w14:paraId="26DC29CB" w14:textId="77777777" w:rsidTr="00DF2D36">
        <w:trPr>
          <w:cnfStyle w:val="000000010000" w:firstRow="0" w:lastRow="0" w:firstColumn="0" w:lastColumn="0" w:oddVBand="0" w:evenVBand="0" w:oddHBand="0" w:evenHBand="1" w:firstRowFirstColumn="0" w:firstRowLastColumn="0" w:lastRowFirstColumn="0" w:lastRowLastColumn="0"/>
          <w:trHeight w:val="499"/>
        </w:trPr>
        <w:tc>
          <w:tcPr>
            <w:tcW w:w="1620" w:type="dxa"/>
          </w:tcPr>
          <w:p w14:paraId="14A06C8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Pr>
                <w:rFonts w:eastAsia="Helvetica" w:cstheme="minorHAnsi"/>
                <w:color w:val="000000"/>
                <w:sz w:val="19"/>
                <w:szCs w:val="19"/>
              </w:rPr>
              <w:t>1</w:t>
            </w:r>
          </w:p>
        </w:tc>
        <w:tc>
          <w:tcPr>
            <w:tcW w:w="2250" w:type="dxa"/>
          </w:tcPr>
          <w:p w14:paraId="6971187D" w14:textId="380D42B4" w:rsidR="00861925" w:rsidRPr="00A545F0" w:rsidRDefault="004C37DC"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Pr>
                <w:rFonts w:eastAsia="Helvetica" w:cstheme="minorHAnsi"/>
                <w:color w:val="000000"/>
                <w:sz w:val="19"/>
                <w:szCs w:val="19"/>
              </w:rPr>
              <w:t>-</w:t>
            </w:r>
            <w:r w:rsidR="00861925" w:rsidRPr="00A545F0">
              <w:rPr>
                <w:rFonts w:eastAsia="Helvetica" w:cstheme="minorHAnsi"/>
                <w:color w:val="000000"/>
                <w:sz w:val="19"/>
                <w:szCs w:val="19"/>
              </w:rPr>
              <w:t>0.</w:t>
            </w:r>
            <w:r>
              <w:rPr>
                <w:rFonts w:eastAsia="Helvetica" w:cstheme="minorHAnsi"/>
                <w:color w:val="000000"/>
                <w:sz w:val="19"/>
                <w:szCs w:val="19"/>
              </w:rPr>
              <w:t>2</w:t>
            </w:r>
            <w:r w:rsidR="00861925" w:rsidRPr="00A545F0">
              <w:rPr>
                <w:rFonts w:eastAsia="Helvetica" w:cstheme="minorHAnsi"/>
                <w:color w:val="000000"/>
                <w:sz w:val="19"/>
                <w:szCs w:val="19"/>
              </w:rPr>
              <w:t>1 (-0.8</w:t>
            </w:r>
            <w:r>
              <w:rPr>
                <w:rFonts w:eastAsia="Helvetica" w:cstheme="minorHAnsi"/>
                <w:color w:val="000000"/>
                <w:sz w:val="19"/>
                <w:szCs w:val="19"/>
              </w:rPr>
              <w:t>2</w:t>
            </w:r>
            <w:r w:rsidR="00861925" w:rsidRPr="00A545F0">
              <w:rPr>
                <w:rFonts w:eastAsia="Helvetica" w:cstheme="minorHAnsi"/>
                <w:color w:val="000000"/>
                <w:sz w:val="19"/>
                <w:szCs w:val="19"/>
              </w:rPr>
              <w:t>, 0.</w:t>
            </w:r>
            <w:r w:rsidR="0070323F">
              <w:rPr>
                <w:rFonts w:eastAsia="Helvetica" w:cstheme="minorHAnsi"/>
                <w:color w:val="000000"/>
                <w:sz w:val="19"/>
                <w:szCs w:val="19"/>
              </w:rPr>
              <w:t>42</w:t>
            </w:r>
            <w:r w:rsidR="00861925" w:rsidRPr="00A545F0">
              <w:rPr>
                <w:rFonts w:eastAsia="Helvetica" w:cstheme="minorHAnsi"/>
                <w:color w:val="000000"/>
                <w:sz w:val="19"/>
                <w:szCs w:val="19"/>
              </w:rPr>
              <w:t>)</w:t>
            </w:r>
          </w:p>
        </w:tc>
        <w:tc>
          <w:tcPr>
            <w:tcW w:w="1080" w:type="dxa"/>
          </w:tcPr>
          <w:p w14:paraId="32C56740" w14:textId="6FC4C68F"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w:t>
            </w:r>
            <w:r w:rsidR="0070323F">
              <w:rPr>
                <w:rFonts w:eastAsia="Helvetica" w:cstheme="minorHAnsi"/>
                <w:color w:val="000000"/>
                <w:sz w:val="19"/>
                <w:szCs w:val="19"/>
              </w:rPr>
              <w:t>51</w:t>
            </w:r>
          </w:p>
        </w:tc>
        <w:tc>
          <w:tcPr>
            <w:tcW w:w="2152" w:type="dxa"/>
          </w:tcPr>
          <w:p w14:paraId="5A16D50B" w14:textId="0B7753A8" w:rsidR="00861925" w:rsidRPr="00A545F0" w:rsidRDefault="0070323F"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Pr>
                <w:rFonts w:eastAsia="Helvetica" w:cstheme="minorHAnsi"/>
                <w:color w:val="000000"/>
                <w:sz w:val="19"/>
                <w:szCs w:val="19"/>
              </w:rPr>
              <w:t>-0.19</w:t>
            </w:r>
            <w:r w:rsidR="00861925" w:rsidRPr="00A545F0">
              <w:rPr>
                <w:rFonts w:eastAsia="Helvetica" w:cstheme="minorHAnsi"/>
                <w:color w:val="000000"/>
                <w:sz w:val="19"/>
                <w:szCs w:val="19"/>
              </w:rPr>
              <w:t xml:space="preserve"> (</w:t>
            </w:r>
            <w:r>
              <w:rPr>
                <w:rFonts w:eastAsia="Helvetica" w:cstheme="minorHAnsi"/>
                <w:color w:val="000000"/>
                <w:sz w:val="19"/>
                <w:szCs w:val="19"/>
              </w:rPr>
              <w:t>-</w:t>
            </w:r>
            <w:r w:rsidR="00861925" w:rsidRPr="00A545F0">
              <w:rPr>
                <w:rFonts w:eastAsia="Helvetica" w:cstheme="minorHAnsi"/>
                <w:color w:val="000000"/>
                <w:sz w:val="19"/>
                <w:szCs w:val="19"/>
              </w:rPr>
              <w:t>0.</w:t>
            </w:r>
            <w:r>
              <w:rPr>
                <w:rFonts w:eastAsia="Helvetica" w:cstheme="minorHAnsi"/>
                <w:color w:val="000000"/>
                <w:sz w:val="19"/>
                <w:szCs w:val="19"/>
              </w:rPr>
              <w:t>81</w:t>
            </w:r>
            <w:r w:rsidR="00861925" w:rsidRPr="00A545F0">
              <w:rPr>
                <w:rFonts w:eastAsia="Helvetica" w:cstheme="minorHAnsi"/>
                <w:color w:val="000000"/>
                <w:sz w:val="19"/>
                <w:szCs w:val="19"/>
              </w:rPr>
              <w:t xml:space="preserve">, </w:t>
            </w:r>
            <w:r>
              <w:rPr>
                <w:rFonts w:eastAsia="Helvetica" w:cstheme="minorHAnsi"/>
                <w:color w:val="000000"/>
                <w:sz w:val="19"/>
                <w:szCs w:val="19"/>
              </w:rPr>
              <w:t>0.46</w:t>
            </w:r>
            <w:r w:rsidR="00861925" w:rsidRPr="00A545F0">
              <w:rPr>
                <w:rFonts w:eastAsia="Helvetica" w:cstheme="minorHAnsi"/>
                <w:color w:val="000000"/>
                <w:sz w:val="19"/>
                <w:szCs w:val="19"/>
              </w:rPr>
              <w:t>)</w:t>
            </w:r>
          </w:p>
        </w:tc>
        <w:tc>
          <w:tcPr>
            <w:tcW w:w="1088" w:type="dxa"/>
          </w:tcPr>
          <w:p w14:paraId="38F7FC2F" w14:textId="637B647E"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w:t>
            </w:r>
            <w:r w:rsidR="00262C0D">
              <w:rPr>
                <w:rFonts w:eastAsia="Helvetica" w:cstheme="minorHAnsi"/>
                <w:color w:val="000000"/>
                <w:sz w:val="19"/>
                <w:szCs w:val="19"/>
              </w:rPr>
              <w:t>.55</w:t>
            </w:r>
          </w:p>
        </w:tc>
        <w:tc>
          <w:tcPr>
            <w:tcW w:w="2160" w:type="dxa"/>
          </w:tcPr>
          <w:p w14:paraId="1C927436"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39810CFD"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1925" w14:paraId="26F1554A" w14:textId="77777777" w:rsidTr="00DF2D36">
        <w:trPr>
          <w:trHeight w:val="499"/>
        </w:trPr>
        <w:tc>
          <w:tcPr>
            <w:tcW w:w="1620" w:type="dxa"/>
          </w:tcPr>
          <w:p w14:paraId="673C0917"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2</w:t>
            </w:r>
          </w:p>
        </w:tc>
        <w:tc>
          <w:tcPr>
            <w:tcW w:w="2250" w:type="dxa"/>
          </w:tcPr>
          <w:p w14:paraId="0535A7FA" w14:textId="0781143D"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0.2</w:t>
            </w:r>
            <w:r w:rsidR="00D1072B">
              <w:rPr>
                <w:rFonts w:eastAsia="Helvetica" w:cstheme="minorHAnsi"/>
                <w:color w:val="000000"/>
                <w:sz w:val="19"/>
                <w:szCs w:val="19"/>
              </w:rPr>
              <w:t>7</w:t>
            </w:r>
            <w:r w:rsidRPr="00A545F0">
              <w:rPr>
                <w:rFonts w:eastAsia="Helvetica" w:cstheme="minorHAnsi"/>
                <w:color w:val="000000"/>
                <w:sz w:val="19"/>
                <w:szCs w:val="19"/>
              </w:rPr>
              <w:t xml:space="preserve"> (-0.</w:t>
            </w:r>
            <w:r w:rsidR="00D1072B">
              <w:rPr>
                <w:rFonts w:eastAsia="Helvetica" w:cstheme="minorHAnsi"/>
                <w:color w:val="000000"/>
                <w:sz w:val="19"/>
                <w:szCs w:val="19"/>
              </w:rPr>
              <w:t>34</w:t>
            </w:r>
            <w:r w:rsidRPr="00A545F0">
              <w:rPr>
                <w:rFonts w:eastAsia="Helvetica" w:cstheme="minorHAnsi"/>
                <w:color w:val="000000"/>
                <w:sz w:val="19"/>
                <w:szCs w:val="19"/>
              </w:rPr>
              <w:t>, 0.</w:t>
            </w:r>
            <w:r w:rsidR="00D1072B">
              <w:rPr>
                <w:rFonts w:eastAsia="Helvetica" w:cstheme="minorHAnsi"/>
                <w:color w:val="000000"/>
                <w:sz w:val="19"/>
                <w:szCs w:val="19"/>
              </w:rPr>
              <w:t>97</w:t>
            </w:r>
            <w:r w:rsidRPr="00A545F0">
              <w:rPr>
                <w:rFonts w:eastAsia="Helvetica" w:cstheme="minorHAnsi"/>
                <w:color w:val="000000"/>
                <w:sz w:val="19"/>
                <w:szCs w:val="19"/>
              </w:rPr>
              <w:t>)</w:t>
            </w:r>
          </w:p>
        </w:tc>
        <w:tc>
          <w:tcPr>
            <w:tcW w:w="1080" w:type="dxa"/>
          </w:tcPr>
          <w:p w14:paraId="7679D585" w14:textId="7DF22779"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w:t>
            </w:r>
            <w:r w:rsidR="00D1072B">
              <w:rPr>
                <w:rFonts w:eastAsia="Helvetica" w:cstheme="minorHAnsi"/>
                <w:color w:val="000000"/>
                <w:sz w:val="19"/>
                <w:szCs w:val="19"/>
              </w:rPr>
              <w:t>42</w:t>
            </w:r>
          </w:p>
        </w:tc>
        <w:tc>
          <w:tcPr>
            <w:tcW w:w="2152" w:type="dxa"/>
          </w:tcPr>
          <w:p w14:paraId="3B0135E5" w14:textId="01406014"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w:t>
            </w:r>
            <w:r w:rsidR="005E6693">
              <w:rPr>
                <w:rFonts w:eastAsia="Helvetica" w:cstheme="minorHAnsi"/>
                <w:color w:val="000000"/>
                <w:sz w:val="19"/>
                <w:szCs w:val="19"/>
              </w:rPr>
              <w:t>17</w:t>
            </w:r>
            <w:r w:rsidRPr="00A545F0">
              <w:rPr>
                <w:rFonts w:eastAsia="Helvetica" w:cstheme="minorHAnsi"/>
                <w:color w:val="000000"/>
                <w:sz w:val="19"/>
                <w:szCs w:val="19"/>
              </w:rPr>
              <w:t>(-0.</w:t>
            </w:r>
            <w:r w:rsidR="005E6693">
              <w:rPr>
                <w:rFonts w:eastAsia="Helvetica" w:cstheme="minorHAnsi"/>
                <w:color w:val="000000"/>
                <w:sz w:val="19"/>
                <w:szCs w:val="19"/>
              </w:rPr>
              <w:t>6</w:t>
            </w:r>
            <w:r w:rsidRPr="00A545F0">
              <w:rPr>
                <w:rFonts w:eastAsia="Helvetica" w:cstheme="minorHAnsi"/>
                <w:color w:val="000000"/>
                <w:sz w:val="19"/>
                <w:szCs w:val="19"/>
              </w:rPr>
              <w:t>2, 0.</w:t>
            </w:r>
            <w:r w:rsidR="005E6693">
              <w:rPr>
                <w:rFonts w:eastAsia="Helvetica" w:cstheme="minorHAnsi"/>
                <w:color w:val="000000"/>
                <w:sz w:val="19"/>
                <w:szCs w:val="19"/>
              </w:rPr>
              <w:t>82</w:t>
            </w:r>
            <w:r w:rsidRPr="00A545F0">
              <w:rPr>
                <w:rFonts w:eastAsia="Helvetica" w:cstheme="minorHAnsi"/>
                <w:color w:val="000000"/>
                <w:sz w:val="19"/>
                <w:szCs w:val="19"/>
              </w:rPr>
              <w:t>)</w:t>
            </w:r>
          </w:p>
        </w:tc>
        <w:tc>
          <w:tcPr>
            <w:tcW w:w="1088" w:type="dxa"/>
          </w:tcPr>
          <w:p w14:paraId="387D5F4B" w14:textId="1DB28A21"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w:t>
            </w:r>
            <w:r w:rsidR="00262C0D">
              <w:rPr>
                <w:rFonts w:eastAsia="Helvetica" w:cstheme="minorHAnsi"/>
                <w:color w:val="000000"/>
                <w:sz w:val="19"/>
                <w:szCs w:val="19"/>
              </w:rPr>
              <w:t>63</w:t>
            </w:r>
          </w:p>
        </w:tc>
        <w:tc>
          <w:tcPr>
            <w:tcW w:w="2160" w:type="dxa"/>
          </w:tcPr>
          <w:p w14:paraId="3CBD969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5045F5BE"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1925" w14:paraId="444D0892" w14:textId="77777777" w:rsidTr="00DF2D36">
        <w:trPr>
          <w:cnfStyle w:val="000000010000" w:firstRow="0" w:lastRow="0" w:firstColumn="0" w:lastColumn="0" w:oddVBand="0" w:evenVBand="0" w:oddHBand="0" w:evenHBand="1" w:firstRowFirstColumn="0" w:firstRowLastColumn="0" w:lastRowFirstColumn="0" w:lastRowLastColumn="0"/>
          <w:trHeight w:val="458"/>
        </w:trPr>
        <w:tc>
          <w:tcPr>
            <w:tcW w:w="1620" w:type="dxa"/>
          </w:tcPr>
          <w:p w14:paraId="1361B481"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3</w:t>
            </w:r>
          </w:p>
        </w:tc>
        <w:tc>
          <w:tcPr>
            <w:tcW w:w="2250" w:type="dxa"/>
          </w:tcPr>
          <w:p w14:paraId="26566A51" w14:textId="77C42AD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0.</w:t>
            </w:r>
            <w:r w:rsidR="003563A2">
              <w:rPr>
                <w:rFonts w:eastAsia="Helvetica" w:cstheme="minorHAnsi"/>
                <w:color w:val="000000"/>
                <w:sz w:val="19"/>
                <w:szCs w:val="19"/>
              </w:rPr>
              <w:t>4</w:t>
            </w:r>
            <w:r w:rsidR="003C5CEB">
              <w:rPr>
                <w:rFonts w:eastAsia="Helvetica" w:cstheme="minorHAnsi"/>
                <w:color w:val="000000"/>
                <w:sz w:val="19"/>
                <w:szCs w:val="19"/>
              </w:rPr>
              <w:t>7</w:t>
            </w:r>
            <w:r w:rsidRPr="00A545F0">
              <w:rPr>
                <w:rFonts w:eastAsia="Helvetica" w:cstheme="minorHAnsi"/>
                <w:color w:val="000000"/>
                <w:sz w:val="19"/>
                <w:szCs w:val="19"/>
              </w:rPr>
              <w:t xml:space="preserve"> (</w:t>
            </w:r>
            <w:r w:rsidR="003563A2">
              <w:rPr>
                <w:rFonts w:eastAsia="Helvetica" w:cstheme="minorHAnsi"/>
                <w:color w:val="000000"/>
                <w:sz w:val="19"/>
                <w:szCs w:val="19"/>
              </w:rPr>
              <w:t>-</w:t>
            </w:r>
            <w:r w:rsidR="003C5CEB">
              <w:rPr>
                <w:rFonts w:eastAsia="Helvetica" w:cstheme="minorHAnsi"/>
                <w:color w:val="000000"/>
                <w:sz w:val="19"/>
                <w:szCs w:val="19"/>
              </w:rPr>
              <w:t>0.</w:t>
            </w:r>
            <w:r w:rsidR="003563A2">
              <w:rPr>
                <w:rFonts w:eastAsia="Helvetica" w:cstheme="minorHAnsi"/>
                <w:color w:val="000000"/>
                <w:sz w:val="19"/>
                <w:szCs w:val="19"/>
              </w:rPr>
              <w:t>14</w:t>
            </w:r>
            <w:r w:rsidRPr="00A545F0">
              <w:rPr>
                <w:rFonts w:eastAsia="Helvetica" w:cstheme="minorHAnsi"/>
                <w:color w:val="000000"/>
                <w:sz w:val="19"/>
                <w:szCs w:val="19"/>
              </w:rPr>
              <w:t xml:space="preserve">, </w:t>
            </w:r>
            <w:r w:rsidR="003C5CEB">
              <w:rPr>
                <w:rFonts w:eastAsia="Helvetica" w:cstheme="minorHAnsi"/>
                <w:color w:val="000000"/>
                <w:sz w:val="19"/>
                <w:szCs w:val="19"/>
              </w:rPr>
              <w:t>1.</w:t>
            </w:r>
            <w:r w:rsidR="003563A2">
              <w:rPr>
                <w:rFonts w:eastAsia="Helvetica" w:cstheme="minorHAnsi"/>
                <w:color w:val="000000"/>
                <w:sz w:val="19"/>
                <w:szCs w:val="19"/>
              </w:rPr>
              <w:t>11</w:t>
            </w:r>
            <w:r w:rsidRPr="00A545F0">
              <w:rPr>
                <w:rFonts w:eastAsia="Helvetica" w:cstheme="minorHAnsi"/>
                <w:color w:val="000000"/>
                <w:sz w:val="19"/>
                <w:szCs w:val="19"/>
              </w:rPr>
              <w:t>)</w:t>
            </w:r>
          </w:p>
        </w:tc>
        <w:tc>
          <w:tcPr>
            <w:tcW w:w="1080" w:type="dxa"/>
          </w:tcPr>
          <w:p w14:paraId="5C397AC5" w14:textId="3BAC6614"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w:t>
            </w:r>
            <w:r w:rsidR="00D1072B">
              <w:rPr>
                <w:rFonts w:eastAsia="Helvetica" w:cstheme="minorHAnsi"/>
                <w:color w:val="000000"/>
                <w:sz w:val="19"/>
                <w:szCs w:val="19"/>
              </w:rPr>
              <w:t>13</w:t>
            </w:r>
          </w:p>
        </w:tc>
        <w:tc>
          <w:tcPr>
            <w:tcW w:w="2152" w:type="dxa"/>
          </w:tcPr>
          <w:p w14:paraId="2427AD23" w14:textId="1C631CC5"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w:t>
            </w:r>
            <w:r w:rsidR="005E6693">
              <w:rPr>
                <w:rFonts w:eastAsia="Helvetica" w:cstheme="minorHAnsi"/>
                <w:color w:val="000000"/>
                <w:sz w:val="19"/>
                <w:szCs w:val="19"/>
              </w:rPr>
              <w:t>6</w:t>
            </w:r>
            <w:r w:rsidRPr="00A545F0">
              <w:rPr>
                <w:rFonts w:eastAsia="Helvetica" w:cstheme="minorHAnsi"/>
                <w:color w:val="000000"/>
                <w:sz w:val="19"/>
                <w:szCs w:val="19"/>
              </w:rPr>
              <w:t>1 (-0.</w:t>
            </w:r>
            <w:r w:rsidR="00DC4433">
              <w:rPr>
                <w:rFonts w:eastAsia="Helvetica" w:cstheme="minorHAnsi"/>
                <w:color w:val="000000"/>
                <w:sz w:val="19"/>
                <w:szCs w:val="19"/>
              </w:rPr>
              <w:t>14</w:t>
            </w:r>
            <w:r w:rsidRPr="00A545F0">
              <w:rPr>
                <w:rFonts w:eastAsia="Helvetica" w:cstheme="minorHAnsi"/>
                <w:color w:val="000000"/>
                <w:sz w:val="19"/>
                <w:szCs w:val="19"/>
              </w:rPr>
              <w:t xml:space="preserve">, </w:t>
            </w:r>
            <w:r w:rsidR="00DC4433">
              <w:rPr>
                <w:rFonts w:eastAsia="Helvetica" w:cstheme="minorHAnsi"/>
                <w:color w:val="000000"/>
                <w:sz w:val="19"/>
                <w:szCs w:val="19"/>
              </w:rPr>
              <w:t>1.22</w:t>
            </w:r>
            <w:r w:rsidRPr="00A545F0">
              <w:rPr>
                <w:rFonts w:eastAsia="Helvetica" w:cstheme="minorHAnsi"/>
                <w:color w:val="000000"/>
                <w:sz w:val="19"/>
                <w:szCs w:val="19"/>
              </w:rPr>
              <w:t>)</w:t>
            </w:r>
          </w:p>
        </w:tc>
        <w:tc>
          <w:tcPr>
            <w:tcW w:w="1088" w:type="dxa"/>
          </w:tcPr>
          <w:p w14:paraId="2129DBD4" w14:textId="21537AC6"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w:t>
            </w:r>
            <w:r w:rsidR="009C2A87">
              <w:rPr>
                <w:rFonts w:eastAsia="Helvetica" w:cstheme="minorHAnsi"/>
                <w:color w:val="000000"/>
                <w:sz w:val="19"/>
                <w:szCs w:val="19"/>
              </w:rPr>
              <w:t>07</w:t>
            </w:r>
          </w:p>
        </w:tc>
        <w:tc>
          <w:tcPr>
            <w:tcW w:w="2160" w:type="dxa"/>
          </w:tcPr>
          <w:p w14:paraId="5DE30BC3" w14:textId="2C42A79E"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w:t>
            </w:r>
            <w:r w:rsidR="009E3A2F">
              <w:rPr>
                <w:rFonts w:eastAsia="Helvetica" w:cstheme="minorHAnsi"/>
                <w:color w:val="000000"/>
                <w:sz w:val="19"/>
                <w:szCs w:val="19"/>
              </w:rPr>
              <w:t>10</w:t>
            </w:r>
            <w:r w:rsidRPr="00A545F0">
              <w:rPr>
                <w:rFonts w:eastAsia="Helvetica" w:cstheme="minorHAnsi"/>
                <w:color w:val="000000"/>
                <w:sz w:val="19"/>
                <w:szCs w:val="19"/>
              </w:rPr>
              <w:t xml:space="preserve"> (-</w:t>
            </w:r>
            <w:r w:rsidR="009E3A2F">
              <w:rPr>
                <w:rFonts w:eastAsia="Helvetica" w:cstheme="minorHAnsi"/>
                <w:color w:val="000000"/>
                <w:sz w:val="19"/>
                <w:szCs w:val="19"/>
              </w:rPr>
              <w:t>1.18</w:t>
            </w:r>
            <w:r w:rsidRPr="00A545F0">
              <w:rPr>
                <w:rFonts w:eastAsia="Helvetica" w:cstheme="minorHAnsi"/>
                <w:color w:val="000000"/>
                <w:sz w:val="19"/>
                <w:szCs w:val="19"/>
              </w:rPr>
              <w:t>, 0.</w:t>
            </w:r>
            <w:r w:rsidR="009E3A2F">
              <w:rPr>
                <w:rFonts w:eastAsia="Helvetica" w:cstheme="minorHAnsi"/>
                <w:color w:val="000000"/>
                <w:sz w:val="19"/>
                <w:szCs w:val="19"/>
              </w:rPr>
              <w:t>98</w:t>
            </w:r>
            <w:r w:rsidRPr="00A545F0">
              <w:rPr>
                <w:rFonts w:eastAsia="Helvetica" w:cstheme="minorHAnsi"/>
                <w:color w:val="000000"/>
                <w:sz w:val="19"/>
                <w:szCs w:val="19"/>
              </w:rPr>
              <w:t>)</w:t>
            </w:r>
          </w:p>
        </w:tc>
        <w:tc>
          <w:tcPr>
            <w:tcW w:w="1710" w:type="dxa"/>
          </w:tcPr>
          <w:p w14:paraId="6A471712" w14:textId="5200A875"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0"/>
                <w:szCs w:val="20"/>
              </w:rPr>
              <w:t>0.</w:t>
            </w:r>
            <w:r w:rsidR="00B6140C">
              <w:rPr>
                <w:rFonts w:ascii="Helvetica" w:eastAsia="Helvetica" w:hAnsi="Helvetica" w:cs="Helvetica"/>
                <w:color w:val="000000"/>
                <w:sz w:val="20"/>
                <w:szCs w:val="20"/>
              </w:rPr>
              <w:t>84</w:t>
            </w:r>
          </w:p>
        </w:tc>
      </w:tr>
      <w:tr w:rsidR="00861925" w14:paraId="1FD49515" w14:textId="77777777" w:rsidTr="00DF2D36">
        <w:trPr>
          <w:trHeight w:val="499"/>
        </w:trPr>
        <w:tc>
          <w:tcPr>
            <w:tcW w:w="1620" w:type="dxa"/>
          </w:tcPr>
          <w:p w14:paraId="5A4EAC9E"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4</w:t>
            </w:r>
          </w:p>
        </w:tc>
        <w:tc>
          <w:tcPr>
            <w:tcW w:w="2250" w:type="dxa"/>
          </w:tcPr>
          <w:p w14:paraId="1741129A" w14:textId="69CCEE72" w:rsidR="00861925" w:rsidRPr="00A545F0" w:rsidRDefault="00262C0D"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Pr>
                <w:rFonts w:cstheme="minorHAnsi"/>
                <w:sz w:val="19"/>
                <w:szCs w:val="19"/>
              </w:rPr>
              <w:t>0.72 (0.09, 1.35)</w:t>
            </w:r>
          </w:p>
        </w:tc>
        <w:tc>
          <w:tcPr>
            <w:tcW w:w="1080" w:type="dxa"/>
          </w:tcPr>
          <w:p w14:paraId="36735252" w14:textId="43DAF765" w:rsidR="00861925" w:rsidRPr="00A545F0" w:rsidRDefault="00262C0D"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Pr>
                <w:rFonts w:cstheme="minorHAnsi"/>
                <w:sz w:val="19"/>
                <w:szCs w:val="19"/>
              </w:rPr>
              <w:t xml:space="preserve">     0.03</w:t>
            </w:r>
          </w:p>
        </w:tc>
        <w:tc>
          <w:tcPr>
            <w:tcW w:w="2152" w:type="dxa"/>
          </w:tcPr>
          <w:p w14:paraId="0129EC5C" w14:textId="67A217D6"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sidRPr="00A545F0">
              <w:rPr>
                <w:rFonts w:eastAsia="Helvetica" w:cstheme="minorHAnsi"/>
                <w:color w:val="000000"/>
                <w:sz w:val="19"/>
                <w:szCs w:val="19"/>
              </w:rPr>
              <w:t>-0.</w:t>
            </w:r>
            <w:r w:rsidR="00DC4433">
              <w:rPr>
                <w:rFonts w:eastAsia="Helvetica" w:cstheme="minorHAnsi"/>
                <w:color w:val="000000"/>
                <w:sz w:val="19"/>
                <w:szCs w:val="19"/>
              </w:rPr>
              <w:t>11</w:t>
            </w:r>
            <w:r w:rsidRPr="00A545F0">
              <w:rPr>
                <w:rFonts w:eastAsia="Helvetica" w:cstheme="minorHAnsi"/>
                <w:color w:val="000000"/>
                <w:sz w:val="19"/>
                <w:szCs w:val="19"/>
              </w:rPr>
              <w:t xml:space="preserve"> (-0.9</w:t>
            </w:r>
            <w:r w:rsidR="00DC4433">
              <w:rPr>
                <w:rFonts w:eastAsia="Helvetica" w:cstheme="minorHAnsi"/>
                <w:color w:val="000000"/>
                <w:sz w:val="19"/>
                <w:szCs w:val="19"/>
              </w:rPr>
              <w:t>0</w:t>
            </w:r>
            <w:r w:rsidRPr="00A545F0">
              <w:rPr>
                <w:rFonts w:eastAsia="Helvetica" w:cstheme="minorHAnsi"/>
                <w:color w:val="000000"/>
                <w:sz w:val="19"/>
                <w:szCs w:val="19"/>
              </w:rPr>
              <w:t>, 0.</w:t>
            </w:r>
            <w:r w:rsidR="00DC4433">
              <w:rPr>
                <w:rFonts w:eastAsia="Helvetica" w:cstheme="minorHAnsi"/>
                <w:color w:val="000000"/>
                <w:sz w:val="19"/>
                <w:szCs w:val="19"/>
              </w:rPr>
              <w:t>6</w:t>
            </w:r>
            <w:r w:rsidRPr="00A545F0">
              <w:rPr>
                <w:rFonts w:eastAsia="Helvetica" w:cstheme="minorHAnsi"/>
                <w:color w:val="000000"/>
                <w:sz w:val="19"/>
                <w:szCs w:val="19"/>
              </w:rPr>
              <w:t>3)</w:t>
            </w:r>
          </w:p>
        </w:tc>
        <w:tc>
          <w:tcPr>
            <w:tcW w:w="1088" w:type="dxa"/>
          </w:tcPr>
          <w:p w14:paraId="405D2D5C" w14:textId="50795471"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w:t>
            </w:r>
            <w:r w:rsidR="009C2A87">
              <w:rPr>
                <w:rFonts w:eastAsia="Helvetica" w:cstheme="minorHAnsi"/>
                <w:color w:val="000000"/>
                <w:sz w:val="19"/>
                <w:szCs w:val="19"/>
              </w:rPr>
              <w:t>77</w:t>
            </w:r>
          </w:p>
        </w:tc>
        <w:tc>
          <w:tcPr>
            <w:tcW w:w="2160" w:type="dxa"/>
          </w:tcPr>
          <w:p w14:paraId="51A1F525"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710" w:type="dxa"/>
          </w:tcPr>
          <w:p w14:paraId="4D465FC3" w14:textId="77777777"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1925" w14:paraId="2CEAD8AD" w14:textId="77777777" w:rsidTr="00DF2D36">
        <w:trPr>
          <w:cnfStyle w:val="000000010000" w:firstRow="0" w:lastRow="0" w:firstColumn="0" w:lastColumn="0" w:oddVBand="0" w:evenVBand="0" w:oddHBand="0" w:evenHBand="1" w:firstRowFirstColumn="0" w:firstRowLastColumn="0" w:lastRowFirstColumn="0" w:lastRowLastColumn="0"/>
          <w:trHeight w:val="499"/>
        </w:trPr>
        <w:tc>
          <w:tcPr>
            <w:tcW w:w="1620" w:type="dxa"/>
          </w:tcPr>
          <w:p w14:paraId="396806EB"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r w:rsidRPr="00A545F0">
              <w:rPr>
                <w:rFonts w:eastAsia="Helvetica" w:cstheme="minorHAnsi"/>
                <w:color w:val="000000"/>
                <w:sz w:val="19"/>
                <w:szCs w:val="19"/>
              </w:rPr>
              <w:t>5</w:t>
            </w:r>
          </w:p>
        </w:tc>
        <w:tc>
          <w:tcPr>
            <w:tcW w:w="2250" w:type="dxa"/>
          </w:tcPr>
          <w:p w14:paraId="66DE395D"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1080" w:type="dxa"/>
          </w:tcPr>
          <w:p w14:paraId="764B9660" w14:textId="77777777"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rPr>
                <w:rFonts w:cstheme="minorHAnsi"/>
                <w:sz w:val="19"/>
                <w:szCs w:val="19"/>
              </w:rPr>
            </w:pPr>
          </w:p>
        </w:tc>
        <w:tc>
          <w:tcPr>
            <w:tcW w:w="2152" w:type="dxa"/>
          </w:tcPr>
          <w:p w14:paraId="4CD4C8CD" w14:textId="7E18849A" w:rsidR="00861925" w:rsidRPr="00A545F0" w:rsidRDefault="00DC4433"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Pr>
                <w:rFonts w:eastAsia="Helvetica" w:cstheme="minorHAnsi"/>
                <w:color w:val="000000"/>
                <w:sz w:val="19"/>
                <w:szCs w:val="19"/>
              </w:rPr>
              <w:t>1.09</w:t>
            </w:r>
            <w:r w:rsidR="00861925" w:rsidRPr="00A545F0">
              <w:rPr>
                <w:rFonts w:eastAsia="Helvetica" w:cstheme="minorHAnsi"/>
                <w:color w:val="000000"/>
                <w:sz w:val="19"/>
                <w:szCs w:val="19"/>
              </w:rPr>
              <w:t xml:space="preserve"> (</w:t>
            </w:r>
            <w:r w:rsidR="009E3A2F">
              <w:rPr>
                <w:rFonts w:eastAsia="Helvetica" w:cstheme="minorHAnsi"/>
                <w:color w:val="000000"/>
                <w:sz w:val="19"/>
                <w:szCs w:val="19"/>
              </w:rPr>
              <w:t>0.24</w:t>
            </w:r>
            <w:r w:rsidR="00861925" w:rsidRPr="00A545F0">
              <w:rPr>
                <w:rFonts w:eastAsia="Helvetica" w:cstheme="minorHAnsi"/>
                <w:color w:val="000000"/>
                <w:sz w:val="19"/>
                <w:szCs w:val="19"/>
              </w:rPr>
              <w:t xml:space="preserve">, </w:t>
            </w:r>
            <w:r w:rsidR="009E3A2F">
              <w:rPr>
                <w:rFonts w:eastAsia="Helvetica" w:cstheme="minorHAnsi"/>
                <w:color w:val="000000"/>
                <w:sz w:val="19"/>
                <w:szCs w:val="19"/>
              </w:rPr>
              <w:t>1.88</w:t>
            </w:r>
            <w:r w:rsidR="00861925" w:rsidRPr="00A545F0">
              <w:rPr>
                <w:rFonts w:eastAsia="Helvetica" w:cstheme="minorHAnsi"/>
                <w:color w:val="000000"/>
                <w:sz w:val="19"/>
                <w:szCs w:val="19"/>
              </w:rPr>
              <w:t>)</w:t>
            </w:r>
          </w:p>
        </w:tc>
        <w:tc>
          <w:tcPr>
            <w:tcW w:w="1088" w:type="dxa"/>
          </w:tcPr>
          <w:p w14:paraId="1A2837EB" w14:textId="0DA412A4" w:rsidR="00861925" w:rsidRPr="00A545F0"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rPr>
                <w:rFonts w:cstheme="minorHAnsi"/>
                <w:sz w:val="19"/>
                <w:szCs w:val="19"/>
              </w:rPr>
            </w:pPr>
            <w:r w:rsidRPr="00A545F0">
              <w:rPr>
                <w:rFonts w:eastAsia="Helvetica" w:cstheme="minorHAnsi"/>
                <w:color w:val="000000"/>
                <w:sz w:val="19"/>
                <w:szCs w:val="19"/>
              </w:rPr>
              <w:t>0.0</w:t>
            </w:r>
            <w:r w:rsidR="009C2A87">
              <w:rPr>
                <w:rFonts w:eastAsia="Helvetica" w:cstheme="minorHAnsi"/>
                <w:color w:val="000000"/>
                <w:sz w:val="19"/>
                <w:szCs w:val="19"/>
              </w:rPr>
              <w:t>1</w:t>
            </w:r>
          </w:p>
        </w:tc>
        <w:tc>
          <w:tcPr>
            <w:tcW w:w="2160" w:type="dxa"/>
          </w:tcPr>
          <w:p w14:paraId="13F5E4E0" w14:textId="12E0CB8D" w:rsidR="00861925" w:rsidRPr="00A545F0" w:rsidRDefault="00B6140C" w:rsidP="00DF2D36">
            <w:pPr>
              <w:pBdr>
                <w:top w:val="none" w:sz="0" w:space="0" w:color="000000"/>
                <w:left w:val="none" w:sz="0" w:space="0" w:color="000000"/>
                <w:bottom w:val="none" w:sz="0" w:space="0" w:color="000000"/>
                <w:right w:val="none" w:sz="0" w:space="0" w:color="000000"/>
              </w:pBdr>
              <w:spacing w:before="100" w:after="100"/>
              <w:ind w:left="100" w:right="100"/>
              <w:rPr>
                <w:rFonts w:eastAsia="Helvetica" w:cstheme="minorHAnsi"/>
                <w:color w:val="000000"/>
                <w:sz w:val="19"/>
                <w:szCs w:val="19"/>
              </w:rPr>
            </w:pPr>
            <w:r>
              <w:rPr>
                <w:rFonts w:eastAsia="Helvetica" w:cstheme="minorHAnsi"/>
                <w:color w:val="000000"/>
                <w:sz w:val="19"/>
                <w:szCs w:val="19"/>
              </w:rPr>
              <w:t>1.09</w:t>
            </w:r>
            <w:r w:rsidR="00861925" w:rsidRPr="00A545F0">
              <w:rPr>
                <w:rFonts w:eastAsia="Helvetica" w:cstheme="minorHAnsi"/>
                <w:color w:val="000000"/>
                <w:sz w:val="19"/>
                <w:szCs w:val="19"/>
              </w:rPr>
              <w:t xml:space="preserve"> (</w:t>
            </w:r>
            <w:r>
              <w:rPr>
                <w:rFonts w:eastAsia="Helvetica" w:cstheme="minorHAnsi"/>
                <w:color w:val="000000"/>
                <w:sz w:val="19"/>
                <w:szCs w:val="19"/>
              </w:rPr>
              <w:t>0.18</w:t>
            </w:r>
            <w:r w:rsidR="00861925" w:rsidRPr="00A545F0">
              <w:rPr>
                <w:rFonts w:eastAsia="Helvetica" w:cstheme="minorHAnsi"/>
                <w:color w:val="000000"/>
                <w:sz w:val="19"/>
                <w:szCs w:val="19"/>
              </w:rPr>
              <w:t xml:space="preserve">, </w:t>
            </w:r>
            <w:r>
              <w:rPr>
                <w:rFonts w:eastAsia="Helvetica" w:cstheme="minorHAnsi"/>
                <w:color w:val="000000"/>
                <w:sz w:val="19"/>
                <w:szCs w:val="19"/>
              </w:rPr>
              <w:t>1.94</w:t>
            </w:r>
            <w:r w:rsidR="00861925" w:rsidRPr="00A545F0">
              <w:rPr>
                <w:rFonts w:eastAsia="Helvetica" w:cstheme="minorHAnsi"/>
                <w:color w:val="000000"/>
                <w:sz w:val="19"/>
                <w:szCs w:val="19"/>
              </w:rPr>
              <w:t>)</w:t>
            </w:r>
          </w:p>
        </w:tc>
        <w:tc>
          <w:tcPr>
            <w:tcW w:w="1710" w:type="dxa"/>
          </w:tcPr>
          <w:p w14:paraId="5B5A292F" w14:textId="3CCABB45" w:rsidR="00861925" w:rsidRDefault="00861925" w:rsidP="00DF2D3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0"/>
                <w:szCs w:val="20"/>
              </w:rPr>
              <w:t>0.</w:t>
            </w:r>
            <w:r w:rsidR="00B6140C">
              <w:rPr>
                <w:rFonts w:ascii="Helvetica" w:eastAsia="Helvetica" w:hAnsi="Helvetica" w:cs="Helvetica"/>
                <w:color w:val="000000"/>
                <w:sz w:val="20"/>
                <w:szCs w:val="20"/>
              </w:rPr>
              <w:t>01</w:t>
            </w:r>
          </w:p>
        </w:tc>
      </w:tr>
    </w:tbl>
    <w:p w14:paraId="5FDC4455" w14:textId="77777777" w:rsidR="00861925" w:rsidRDefault="00861925" w:rsidP="00861925">
      <w:pPr>
        <w:sectPr w:rsidR="00861925" w:rsidSect="00E4209F">
          <w:pgSz w:w="15840" w:h="12240" w:orient="landscape" w:code="1"/>
          <w:pgMar w:top="1440" w:right="2016" w:bottom="1440" w:left="1440" w:header="86" w:footer="720" w:gutter="0"/>
          <w:cols w:space="720"/>
          <w:titlePg/>
          <w:docGrid w:linePitch="360"/>
        </w:sectPr>
      </w:pPr>
    </w:p>
    <w:p w14:paraId="7AE4F012" w14:textId="77777777" w:rsidR="0043572B" w:rsidRDefault="00861925" w:rsidP="00861925">
      <w:pPr>
        <w:pStyle w:val="Heading4"/>
        <w:rPr>
          <w:ins w:id="246" w:author="Murray, Colleen" w:date="2023-02-10T09:27:00Z"/>
        </w:rPr>
      </w:pPr>
      <w:del w:id="247" w:author="Murray, Colleen" w:date="2023-02-10T09:27:00Z">
        <w:r w:rsidDel="0043572B">
          <w:lastRenderedPageBreak/>
          <w:delText xml:space="preserve">Summary </w:delText>
        </w:r>
      </w:del>
      <w:ins w:id="248" w:author="Murray, Colleen" w:date="2023-02-10T09:27:00Z">
        <w:r w:rsidR="0043572B">
          <w:t>Analytic Limitations</w:t>
        </w:r>
      </w:ins>
    </w:p>
    <w:p w14:paraId="4994BF75" w14:textId="1E134BFA" w:rsidR="008A20DB" w:rsidRPr="00AE7F20" w:rsidRDefault="008A20DB">
      <w:pPr>
        <w:pStyle w:val="FirstParagraph"/>
        <w:rPr>
          <w:moveTo w:id="249" w:author="Murray, Colleen" w:date="2023-02-10T09:34:00Z"/>
          <w:rFonts w:asciiTheme="minorHAnsi" w:hAnsiTheme="minorHAnsi" w:cstheme="minorHAnsi"/>
          <w:sz w:val="21"/>
          <w:szCs w:val="21"/>
        </w:rPr>
        <w:pPrChange w:id="250" w:author="Murray, Colleen" w:date="2023-02-10T09:47:00Z">
          <w:pPr>
            <w:pStyle w:val="FirstParagraph"/>
            <w:ind w:firstLine="720"/>
          </w:pPr>
        </w:pPrChange>
      </w:pPr>
      <w:moveToRangeStart w:id="251" w:author="Murray, Colleen" w:date="2023-02-10T09:34:00Z" w:name="move126914094"/>
      <w:moveTo w:id="252" w:author="Murray, Colleen" w:date="2023-02-10T09:34:00Z">
        <w:r w:rsidRPr="00AE7F20">
          <w:rPr>
            <w:rFonts w:asciiTheme="minorHAnsi" w:hAnsiTheme="minorHAnsi" w:cstheme="minorHAnsi"/>
            <w:sz w:val="21"/>
            <w:szCs w:val="21"/>
          </w:rPr>
          <w:t xml:space="preserve">There are several limitations to consider in the context of the current study that should be considered for future research. Sample size significantly limited our ability to detect smaller effects. We were only able to cull usable school-level COVID-19 case data from health departments for approximately 22% of study schools. As such, there is likely response bias (e.g., well-resourced districts may have been more likely to post policy guidance, and schools in these districts may also have had greater potential for collecting case data and reporting to health departments) due to health department self-selection to participate and share available data. Furthermore, since health departments collected data from schools without a unified approach, we cannot rule out that our results may be reflective of disparate COVID-19 data collection methods. For instance, it is unclear whether schools were able to distinguish between student cases occurring because of in-person attendance or from outside contexts (e.g., social gatherings). </w:t>
        </w:r>
        <w:del w:id="253" w:author="Murray, Colleen" w:date="2023-02-10T09:36:00Z">
          <w:r w:rsidRPr="00AE7F20" w:rsidDel="008A20DB">
            <w:rPr>
              <w:rFonts w:asciiTheme="minorHAnsi" w:hAnsiTheme="minorHAnsi" w:cstheme="minorHAnsi"/>
              <w:sz w:val="21"/>
              <w:szCs w:val="21"/>
            </w:rPr>
            <w:delText>To conduct more robust research and evaluation with respect to public health emergency response and intervention in the school context, it is essential that rigorous and transparent surveillance systems be built in collaboration with states, health departments, districts, and schools.</w:delText>
          </w:r>
        </w:del>
      </w:moveTo>
    </w:p>
    <w:p w14:paraId="69C85FE1" w14:textId="48EBD0A2" w:rsidR="008A20DB" w:rsidRPr="00AE7F20" w:rsidDel="00AA67A0" w:rsidRDefault="008A20DB">
      <w:pPr>
        <w:pStyle w:val="BodyText"/>
        <w:spacing w:line="240" w:lineRule="auto"/>
        <w:rPr>
          <w:del w:id="254" w:author="Murray, Colleen" w:date="2023-02-10T09:47:00Z"/>
          <w:moveTo w:id="255" w:author="Murray, Colleen" w:date="2023-02-10T09:35:00Z"/>
          <w:rFonts w:cstheme="minorHAnsi"/>
        </w:rPr>
        <w:pPrChange w:id="256" w:author="Murray, Colleen" w:date="2023-02-10T09:47:00Z">
          <w:pPr>
            <w:pStyle w:val="BodyText"/>
            <w:spacing w:line="240" w:lineRule="auto"/>
            <w:ind w:firstLine="720"/>
          </w:pPr>
        </w:pPrChange>
      </w:pPr>
      <w:moveToRangeStart w:id="257" w:author="Murray, Colleen" w:date="2023-02-10T09:35:00Z" w:name="move126914118"/>
      <w:moveToRangeEnd w:id="251"/>
      <w:moveTo w:id="258" w:author="Murray, Colleen" w:date="2023-02-10T09:35:00Z">
        <w:r w:rsidRPr="00AE7F20">
          <w:rPr>
            <w:rFonts w:cstheme="minorHAnsi"/>
          </w:rPr>
          <w:t>In addition, from a modeling perspective the relatively high number of recommended strategies introduced the potential for reporting spurious associations. For example, actively selecting which strategies to include in cumulative indices is subject to researchers’ discretion and therefore the potential for biased results remains. The current study attempted to address this possibility by using a Random Forest approach for selecting the most important covariates to be included in modeling. Rather than relying on a “throw in the kitchen sink” approach to analyzing the strategies of interest, a priori approach was used to assess inclusion of individual prevention strategies within district-level guidance and then to develop cumulative indices from those meeting particular thresholds of association with the outcome (p-values &lt; 0.10 and &lt; 0.</w:t>
        </w:r>
      </w:moveTo>
      <w:ins w:id="259" w:author="Timpe, Zach" w:date="2023-02-10T11:16:00Z">
        <w:r w:rsidR="00DA13E8">
          <w:rPr>
            <w:rFonts w:cstheme="minorHAnsi"/>
          </w:rPr>
          <w:t>3</w:t>
        </w:r>
      </w:ins>
      <w:moveTo w:id="260" w:author="Murray, Colleen" w:date="2023-02-10T09:35:00Z">
        <w:del w:id="261" w:author="Timpe, Zach" w:date="2023-02-10T11:16:00Z">
          <w:r w:rsidRPr="00AE7F20" w:rsidDel="00DA13E8">
            <w:rPr>
              <w:rFonts w:cstheme="minorHAnsi"/>
            </w:rPr>
            <w:delText>2</w:delText>
          </w:r>
        </w:del>
        <w:r w:rsidRPr="00AE7F20">
          <w:rPr>
            <w:rFonts w:cstheme="minorHAnsi"/>
          </w:rPr>
          <w:t xml:space="preserve">0, see appendix for additional tests). Despite these efforts to objectively evaluate the impact of prevention strategy guidance and implantation, it remains essential that future research be conducted to explore these associations further. </w:t>
        </w:r>
        <w:del w:id="262" w:author="Timpe, Zach" w:date="2023-02-10T11:17:00Z">
          <w:r w:rsidRPr="00AE7F20" w:rsidDel="0020234E">
            <w:rPr>
              <w:rFonts w:cstheme="minorHAnsi"/>
            </w:rPr>
            <w:delText xml:space="preserve">While the cumulative index from the 0.5 cutoff had a significant association among schools employing all </w:delText>
          </w:r>
          <w:r w:rsidRPr="00AE7F20" w:rsidDel="00F934CF">
            <w:rPr>
              <w:rFonts w:cstheme="minorHAnsi"/>
            </w:rPr>
            <w:delText>six</w:delText>
          </w:r>
          <w:r w:rsidRPr="00AE7F20" w:rsidDel="0020234E">
            <w:rPr>
              <w:rFonts w:cstheme="minorHAnsi"/>
            </w:rPr>
            <w:delText xml:space="preserve"> strategies, the other cumulative indices did not reach statistical significance </w:delText>
          </w:r>
          <w:commentRangeStart w:id="263"/>
          <w:r w:rsidRPr="00AE7F20" w:rsidDel="0020234E">
            <w:rPr>
              <w:rFonts w:cstheme="minorHAnsi"/>
            </w:rPr>
            <w:delText xml:space="preserve">(see Appendix). </w:delText>
          </w:r>
        </w:del>
      </w:moveTo>
      <w:commentRangeEnd w:id="263"/>
      <w:del w:id="264" w:author="Timpe, Zach" w:date="2023-02-10T11:17:00Z">
        <w:r w:rsidDel="0020234E">
          <w:rPr>
            <w:rStyle w:val="CommentReference"/>
            <w:rFonts w:ascii="Garamond" w:hAnsi="Garamond"/>
          </w:rPr>
          <w:commentReference w:id="263"/>
        </w:r>
      </w:del>
      <w:moveTo w:id="265" w:author="Murray, Colleen" w:date="2023-02-10T09:35:00Z">
        <w:r w:rsidRPr="00AE7F20">
          <w:rPr>
            <w:rFonts w:cstheme="minorHAnsi"/>
          </w:rPr>
          <w:t xml:space="preserve">With this limitation in mind, schools in districts with </w:t>
        </w:r>
        <w:del w:id="266" w:author="Murray, Colleen" w:date="2023-02-10T09:37:00Z">
          <w:r w:rsidRPr="00AE7F20" w:rsidDel="008A20DB">
            <w:rPr>
              <w:rFonts w:cstheme="minorHAnsi"/>
            </w:rPr>
            <w:delText>prevention guidance</w:delText>
          </w:r>
        </w:del>
      </w:moveTo>
      <w:ins w:id="267" w:author="Murray, Colleen" w:date="2023-02-10T09:37:00Z">
        <w:r>
          <w:rPr>
            <w:rFonts w:cstheme="minorHAnsi"/>
          </w:rPr>
          <w:t>policy</w:t>
        </w:r>
      </w:ins>
      <w:ins w:id="268" w:author="Murray, Colleen" w:date="2023-02-10T09:38:00Z">
        <w:r>
          <w:rPr>
            <w:rFonts w:cstheme="minorHAnsi"/>
          </w:rPr>
          <w:t xml:space="preserve"> documents that included guidance on</w:t>
        </w:r>
      </w:ins>
      <w:moveTo w:id="269" w:author="Murray, Colleen" w:date="2023-02-10T09:35:00Z">
        <w:r w:rsidRPr="00AE7F20">
          <w:rPr>
            <w:rFonts w:cstheme="minorHAnsi"/>
          </w:rPr>
          <w:t xml:space="preserve"> </w:t>
        </w:r>
        <w:del w:id="270" w:author="Murray, Colleen" w:date="2023-02-10T09:38:00Z">
          <w:r w:rsidRPr="00AE7F20" w:rsidDel="008A20DB">
            <w:rPr>
              <w:rFonts w:cstheme="minorHAnsi"/>
            </w:rPr>
            <w:delText xml:space="preserve">on </w:delText>
          </w:r>
        </w:del>
        <w:r w:rsidRPr="00AE7F20">
          <w:rPr>
            <w:rFonts w:cstheme="minorHAnsi"/>
          </w:rPr>
          <w:t xml:space="preserve">all five strategies had a </w:t>
        </w:r>
      </w:moveTo>
      <w:ins w:id="271" w:author="Timpe, Zach" w:date="2023-02-10T11:17:00Z">
        <w:r w:rsidR="0020234E">
          <w:rPr>
            <w:rFonts w:cstheme="minorHAnsi"/>
          </w:rPr>
          <w:t>larger</w:t>
        </w:r>
      </w:ins>
      <w:moveTo w:id="272" w:author="Murray, Colleen" w:date="2023-02-10T09:35:00Z">
        <w:del w:id="273" w:author="Timpe, Zach" w:date="2023-02-10T11:17:00Z">
          <w:r w:rsidRPr="00AE7F20" w:rsidDel="0020234E">
            <w:rPr>
              <w:rFonts w:cstheme="minorHAnsi"/>
            </w:rPr>
            <w:delText>reduced</w:delText>
          </w:r>
        </w:del>
        <w:r w:rsidRPr="00AE7F20">
          <w:rPr>
            <w:rFonts w:cstheme="minorHAnsi"/>
          </w:rPr>
          <w:t xml:space="preserve"> change in case rates, suggesting the importance of </w:t>
        </w:r>
      </w:moveTo>
      <w:ins w:id="274" w:author="Timpe, Zach" w:date="2023-02-10T11:18:00Z">
        <w:r w:rsidR="00F63ED3">
          <w:rPr>
            <w:rFonts w:cstheme="minorHAnsi"/>
          </w:rPr>
          <w:t xml:space="preserve">further studying </w:t>
        </w:r>
      </w:ins>
      <w:moveTo w:id="275" w:author="Murray, Colleen" w:date="2023-02-10T09:35:00Z">
        <w:del w:id="276" w:author="Murray, Colleen" w:date="2023-02-10T09:38:00Z">
          <w:r w:rsidRPr="00AE7F20" w:rsidDel="008A20DB">
            <w:rPr>
              <w:rFonts w:cstheme="minorHAnsi"/>
            </w:rPr>
            <w:delText xml:space="preserve">taking </w:delText>
          </w:r>
        </w:del>
        <w:r w:rsidRPr="00AE7F20">
          <w:rPr>
            <w:rFonts w:cstheme="minorHAnsi"/>
          </w:rPr>
          <w:t xml:space="preserve">a layered approach to prevention. </w:t>
        </w:r>
        <w:del w:id="277" w:author="Murray, Colleen" w:date="2023-02-10T09:39:00Z">
          <w:r w:rsidRPr="00AE7F20" w:rsidDel="008A20DB">
            <w:rPr>
              <w:rFonts w:cstheme="minorHAnsi"/>
            </w:rPr>
            <w:delText xml:space="preserve">Future research should investigate the benefits to layered prevention approaches to further identify important combinations of strategies, as well as addressing issues associated with limits to availability of data. For example, </w:delText>
          </w:r>
        </w:del>
      </w:moveTo>
      <w:ins w:id="278" w:author="Murray, Colleen" w:date="2023-02-10T09:39:00Z">
        <w:r>
          <w:rPr>
            <w:rFonts w:cstheme="minorHAnsi"/>
          </w:rPr>
          <w:t>E</w:t>
        </w:r>
      </w:ins>
      <w:moveTo w:id="279" w:author="Murray, Colleen" w:date="2023-02-10T09:35:00Z">
        <w:del w:id="280" w:author="Murray, Colleen" w:date="2023-02-10T09:39:00Z">
          <w:r w:rsidRPr="00AE7F20" w:rsidDel="008A20DB">
            <w:rPr>
              <w:rFonts w:cstheme="minorHAnsi"/>
            </w:rPr>
            <w:delText>e</w:delText>
          </w:r>
        </w:del>
        <w:r w:rsidRPr="00AE7F20">
          <w:rPr>
            <w:rFonts w:cstheme="minorHAnsi"/>
          </w:rPr>
          <w:t xml:space="preserve">xploring non-parametric methods may yield additional insights, particularly in the context of outliers (Whitaker et al. 2020). Using the current methodology, we removed </w:t>
        </w:r>
      </w:moveTo>
      <w:ins w:id="281" w:author="Timpe, Zach" w:date="2023-02-10T11:18:00Z">
        <w:r w:rsidR="00F63ED3">
          <w:rPr>
            <w:rFonts w:cstheme="minorHAnsi"/>
          </w:rPr>
          <w:t>ten</w:t>
        </w:r>
      </w:ins>
      <w:moveTo w:id="282" w:author="Murray, Colleen" w:date="2023-02-10T09:35:00Z">
        <w:del w:id="283" w:author="Timpe, Zach" w:date="2023-02-10T11:18:00Z">
          <w:r w:rsidRPr="00AE7F20" w:rsidDel="00F63ED3">
            <w:rPr>
              <w:rFonts w:cstheme="minorHAnsi"/>
            </w:rPr>
            <w:delText>five</w:delText>
          </w:r>
        </w:del>
        <w:r w:rsidRPr="00AE7F20">
          <w:rPr>
            <w:rFonts w:cstheme="minorHAnsi"/>
          </w:rPr>
          <w:t xml:space="preserve"> observations that were greater than 3.5 standard deviations from the mean. </w:t>
        </w:r>
        <w:del w:id="284" w:author="Timpe, Zach" w:date="2023-02-10T11:18:00Z">
          <w:r w:rsidRPr="00AE7F20" w:rsidDel="00F63ED3">
            <w:rPr>
              <w:rFonts w:cstheme="minorHAnsi"/>
            </w:rPr>
            <w:delText>Including these observations in the sample resulted in models where none of the strategies, cumulative index, or covariates were statistically significant.</w:delText>
          </w:r>
        </w:del>
      </w:moveTo>
    </w:p>
    <w:moveToRangeEnd w:id="257"/>
    <w:p w14:paraId="648C40D9" w14:textId="77777777" w:rsidR="0043572B" w:rsidRDefault="0043572B">
      <w:pPr>
        <w:pStyle w:val="BodyText"/>
        <w:spacing w:line="240" w:lineRule="auto"/>
        <w:rPr>
          <w:ins w:id="285" w:author="Murray, Colleen" w:date="2023-02-10T09:27:00Z"/>
        </w:rPr>
        <w:pPrChange w:id="286" w:author="Murray, Colleen" w:date="2023-02-10T09:47:00Z">
          <w:pPr>
            <w:pStyle w:val="Heading4"/>
          </w:pPr>
        </w:pPrChange>
      </w:pPr>
    </w:p>
    <w:p w14:paraId="203665FE" w14:textId="157F08DE" w:rsidR="00861925" w:rsidDel="00AA67A0" w:rsidRDefault="0043572B">
      <w:pPr>
        <w:pStyle w:val="Heading4"/>
        <w:spacing w:after="240"/>
        <w:rPr>
          <w:del w:id="287" w:author="Murray, Colleen" w:date="2023-02-10T09:47:00Z"/>
        </w:rPr>
        <w:pPrChange w:id="288" w:author="Murray, Colleen" w:date="2023-02-10T09:48:00Z">
          <w:pPr>
            <w:pStyle w:val="Heading4"/>
          </w:pPr>
        </w:pPrChange>
      </w:pPr>
      <w:ins w:id="289" w:author="Murray, Colleen" w:date="2023-02-10T09:27:00Z">
        <w:r>
          <w:t xml:space="preserve">Summary </w:t>
        </w:r>
      </w:ins>
    </w:p>
    <w:bookmarkEnd w:id="135"/>
    <w:p w14:paraId="7D54A1D6" w14:textId="77777777" w:rsidR="00AA67A0" w:rsidRDefault="00AA67A0">
      <w:pPr>
        <w:pStyle w:val="Heading4"/>
        <w:spacing w:after="240"/>
        <w:rPr>
          <w:ins w:id="290" w:author="Murray, Colleen" w:date="2023-02-10T09:47:00Z"/>
        </w:rPr>
        <w:pPrChange w:id="291" w:author="Murray, Colleen" w:date="2023-02-10T09:48:00Z">
          <w:pPr>
            <w:pStyle w:val="BodyText"/>
            <w:spacing w:line="240" w:lineRule="auto"/>
            <w:ind w:firstLine="720"/>
          </w:pPr>
        </w:pPrChange>
      </w:pPr>
    </w:p>
    <w:p w14:paraId="72450609" w14:textId="52CAC243" w:rsidR="008A20DB" w:rsidRPr="00AE7F20" w:rsidRDefault="008A20DB">
      <w:pPr>
        <w:pStyle w:val="BodyText"/>
        <w:spacing w:after="240" w:line="240" w:lineRule="auto"/>
        <w:rPr>
          <w:moveTo w:id="292" w:author="Murray, Colleen" w:date="2023-02-10T09:34:00Z"/>
          <w:rFonts w:cstheme="minorHAnsi"/>
        </w:rPr>
        <w:pPrChange w:id="293" w:author="Murray, Colleen" w:date="2023-02-10T09:48:00Z">
          <w:pPr>
            <w:pStyle w:val="BodyText"/>
            <w:spacing w:line="240" w:lineRule="auto"/>
            <w:ind w:firstLine="720"/>
          </w:pPr>
        </w:pPrChange>
      </w:pPr>
      <w:moveToRangeStart w:id="294" w:author="Murray, Colleen" w:date="2023-02-10T09:35:00Z" w:name="move126914166"/>
      <w:ins w:id="295" w:author="Murray, Colleen" w:date="2023-02-10T09:35:00Z">
        <w:r w:rsidRPr="008A20DB">
          <w:rPr>
            <w:rFonts w:cstheme="minorHAnsi"/>
          </w:rPr>
          <w:t>Despite these limitations</w:t>
        </w:r>
      </w:ins>
      <w:ins w:id="296" w:author="Timpe, Zach" w:date="2023-02-10T11:19:00Z">
        <w:r w:rsidR="00F058DA">
          <w:rPr>
            <w:rFonts w:cstheme="minorHAnsi"/>
          </w:rPr>
          <w:t xml:space="preserve"> and that district policies were associated with increased COVID-19 incidence</w:t>
        </w:r>
      </w:ins>
      <w:ins w:id="297" w:author="Murray, Colleen" w:date="2023-02-10T09:35:00Z">
        <w:r w:rsidRPr="008A20DB">
          <w:rPr>
            <w:rFonts w:cstheme="minorHAnsi"/>
          </w:rPr>
          <w:t>, thi</w:t>
        </w:r>
      </w:ins>
      <w:moveToRangeEnd w:id="294"/>
      <w:ins w:id="298" w:author="Murray, Colleen" w:date="2023-02-10T09:41:00Z">
        <w:r>
          <w:rPr>
            <w:rFonts w:cstheme="minorHAnsi"/>
          </w:rPr>
          <w:t xml:space="preserve">s </w:t>
        </w:r>
      </w:ins>
      <w:ins w:id="299" w:author="Timpe, Zach" w:date="2023-02-06T13:43:00Z">
        <w:del w:id="300" w:author="Murray, Colleen" w:date="2023-02-10T09:41:00Z">
          <w:r w:rsidR="00AE7F20" w:rsidRPr="00AE7F20" w:rsidDel="008A20DB">
            <w:rPr>
              <w:rFonts w:cstheme="minorHAnsi"/>
            </w:rPr>
            <w:delText xml:space="preserve">This </w:delText>
          </w:r>
        </w:del>
        <w:del w:id="301" w:author="Murray, Colleen" w:date="2023-02-10T09:28:00Z">
          <w:r w:rsidR="00AE7F20" w:rsidRPr="00AE7F20" w:rsidDel="0043572B">
            <w:rPr>
              <w:rFonts w:cstheme="minorHAnsi"/>
            </w:rPr>
            <w:delText xml:space="preserve">study </w:delText>
          </w:r>
        </w:del>
      </w:ins>
      <w:ins w:id="302" w:author="Murray, Colleen" w:date="2023-02-10T09:28:00Z">
        <w:r w:rsidR="0043572B">
          <w:rPr>
            <w:rFonts w:cstheme="minorHAnsi"/>
          </w:rPr>
          <w:t xml:space="preserve">analysis </w:t>
        </w:r>
      </w:ins>
      <w:ins w:id="303" w:author="Timpe, Zach" w:date="2023-02-06T13:43:00Z">
        <w:del w:id="304" w:author="Murray, Colleen" w:date="2023-02-10T09:28:00Z">
          <w:r w:rsidR="00AE7F20" w:rsidRPr="00AE7F20" w:rsidDel="0043572B">
            <w:rPr>
              <w:rFonts w:cstheme="minorHAnsi"/>
            </w:rPr>
            <w:delText xml:space="preserve">provides evidence </w:delText>
          </w:r>
        </w:del>
      </w:ins>
      <w:ins w:id="305" w:author="Murray, Colleen" w:date="2023-02-10T09:28:00Z">
        <w:r w:rsidR="0043572B">
          <w:rPr>
            <w:rFonts w:cstheme="minorHAnsi"/>
          </w:rPr>
          <w:t xml:space="preserve">suggests </w:t>
        </w:r>
      </w:ins>
      <w:ins w:id="306" w:author="Timpe, Zach" w:date="2023-02-10T11:18:00Z">
        <w:r w:rsidR="00F058DA">
          <w:rPr>
            <w:rFonts w:cstheme="minorHAnsi"/>
          </w:rPr>
          <w:t>the importanc</w:t>
        </w:r>
      </w:ins>
      <w:ins w:id="307" w:author="Timpe, Zach" w:date="2023-02-10T11:19:00Z">
        <w:r w:rsidR="00F058DA">
          <w:rPr>
            <w:rFonts w:cstheme="minorHAnsi"/>
          </w:rPr>
          <w:t xml:space="preserve">e of </w:t>
        </w:r>
      </w:ins>
      <w:ins w:id="308" w:author="Timpe, Zach" w:date="2023-02-06T13:43:00Z">
        <w:r w:rsidR="00AE7F20" w:rsidRPr="00AE7F20">
          <w:rPr>
            <w:rFonts w:cstheme="minorHAnsi"/>
          </w:rPr>
          <w:t>district-level guidance</w:t>
        </w:r>
      </w:ins>
      <w:ins w:id="309" w:author="Timpe, Zach" w:date="2023-02-10T11:19:00Z">
        <w:r w:rsidR="00AB5E52">
          <w:rPr>
            <w:rFonts w:cstheme="minorHAnsi"/>
          </w:rPr>
          <w:t xml:space="preserve"> as a mechanism for </w:t>
        </w:r>
      </w:ins>
      <w:ins w:id="310" w:author="Timpe, Zach" w:date="2023-02-10T11:20:00Z">
        <w:r w:rsidR="00AB5E52">
          <w:rPr>
            <w:rFonts w:cstheme="minorHAnsi"/>
          </w:rPr>
          <w:t>inducing prevention strategies among schools</w:t>
        </w:r>
      </w:ins>
      <w:ins w:id="311" w:author="Timpe, Zach" w:date="2023-02-06T13:43:00Z">
        <w:r w:rsidR="00AE7F20" w:rsidRPr="00AE7F20">
          <w:rPr>
            <w:rFonts w:cstheme="minorHAnsi"/>
          </w:rPr>
          <w:t xml:space="preserve">. Specifically, we found that districts </w:t>
        </w:r>
        <w:del w:id="312" w:author="Murray, Colleen" w:date="2023-02-10T09:28:00Z">
          <w:r w:rsidR="00AE7F20" w:rsidRPr="00AE7F20" w:rsidDel="0043572B">
            <w:rPr>
              <w:rFonts w:cstheme="minorHAnsi"/>
            </w:rPr>
            <w:delText xml:space="preserve">providing </w:delText>
          </w:r>
        </w:del>
      </w:ins>
      <w:ins w:id="313" w:author="Murray, Colleen" w:date="2023-02-10T09:28:00Z">
        <w:r w:rsidR="0043572B">
          <w:rPr>
            <w:rFonts w:cstheme="minorHAnsi"/>
          </w:rPr>
          <w:t>with publicly available s</w:t>
        </w:r>
      </w:ins>
      <w:ins w:id="314" w:author="Murray, Colleen" w:date="2023-02-10T09:29:00Z">
        <w:r w:rsidR="0043572B">
          <w:rPr>
            <w:rFonts w:cstheme="minorHAnsi"/>
          </w:rPr>
          <w:t>chool district policy guidance</w:t>
        </w:r>
      </w:ins>
      <w:ins w:id="315" w:author="Timpe, Zach" w:date="2023-02-06T13:43:00Z">
        <w:del w:id="316" w:author="Murray, Colleen" w:date="2023-02-10T09:28:00Z">
          <w:r w:rsidR="00AE7F20" w:rsidRPr="00AE7F20" w:rsidDel="0043572B">
            <w:rPr>
              <w:rFonts w:cstheme="minorHAnsi"/>
            </w:rPr>
            <w:delText>prevention guidance</w:delText>
          </w:r>
        </w:del>
        <w:r w:rsidR="00AE7F20" w:rsidRPr="00AE7F20">
          <w:rPr>
            <w:rFonts w:cstheme="minorHAnsi"/>
          </w:rPr>
          <w:t xml:space="preserve"> on </w:t>
        </w:r>
      </w:ins>
      <w:ins w:id="317" w:author="Timpe, Zach" w:date="2023-02-10T11:20:00Z">
        <w:r w:rsidR="0028434F">
          <w:rPr>
            <w:rFonts w:cstheme="minorHAnsi"/>
          </w:rPr>
          <w:t>four</w:t>
        </w:r>
      </w:ins>
      <w:ins w:id="318" w:author="Timpe, Zach" w:date="2023-02-06T13:43:00Z">
        <w:r w:rsidR="00AE7F20" w:rsidRPr="00AE7F20">
          <w:rPr>
            <w:rFonts w:cstheme="minorHAnsi"/>
          </w:rPr>
          <w:t xml:space="preserve"> strategies, upkeep (encouraging replacing, upgrading, maintaining, or inspecting) of HVAC systems, </w:t>
        </w:r>
      </w:ins>
      <w:ins w:id="319" w:author="Timpe, Zach" w:date="2023-02-10T11:20:00Z">
        <w:r w:rsidR="0028434F">
          <w:rPr>
            <w:rFonts w:cstheme="minorHAnsi"/>
          </w:rPr>
          <w:t>quarantining,</w:t>
        </w:r>
      </w:ins>
      <w:ins w:id="320" w:author="Timpe, Zach" w:date="2023-02-06T13:43:00Z">
        <w:r w:rsidR="00AE7F20" w:rsidRPr="00AE7F20">
          <w:rPr>
            <w:rFonts w:cstheme="minorHAnsi"/>
          </w:rPr>
          <w:t xml:space="preserve"> encouraging that students stay home when sick, </w:t>
        </w:r>
      </w:ins>
      <w:ins w:id="321" w:author="Timpe, Zach" w:date="2023-02-10T11:21:00Z">
        <w:r w:rsidR="0028434F">
          <w:rPr>
            <w:rFonts w:cstheme="minorHAnsi"/>
          </w:rPr>
          <w:t>and cleaning schools</w:t>
        </w:r>
      </w:ins>
      <w:ins w:id="322" w:author="Timpe, Zach" w:date="2023-02-10T11:24:00Z">
        <w:r w:rsidR="00D82CA4">
          <w:rPr>
            <w:rFonts w:cstheme="minorHAnsi"/>
          </w:rPr>
          <w:t>,</w:t>
        </w:r>
      </w:ins>
      <w:ins w:id="323" w:author="Timpe, Zach" w:date="2023-02-10T11:21:00Z">
        <w:r w:rsidR="00881593">
          <w:rPr>
            <w:rFonts w:cstheme="minorHAnsi"/>
          </w:rPr>
          <w:t xml:space="preserve"> may have increased </w:t>
        </w:r>
      </w:ins>
      <w:ins w:id="324" w:author="Timpe, Zach" w:date="2023-02-06T13:43:00Z">
        <w:r w:rsidR="00AE7F20" w:rsidRPr="00AE7F20">
          <w:rPr>
            <w:rFonts w:cstheme="minorHAnsi"/>
          </w:rPr>
          <w:t xml:space="preserve">COVID-19 spread. </w:t>
        </w:r>
      </w:ins>
      <w:ins w:id="325" w:author="Timpe, Zach" w:date="2023-02-10T11:21:00Z">
        <w:r w:rsidR="00881593">
          <w:rPr>
            <w:rFonts w:cstheme="minorHAnsi"/>
          </w:rPr>
          <w:t xml:space="preserve">These findings are further supported by the effect of </w:t>
        </w:r>
      </w:ins>
      <w:ins w:id="326" w:author="Timpe, Zach" w:date="2023-02-06T13:43:00Z">
        <w:del w:id="327" w:author="Murray, Colleen" w:date="2023-02-10T09:31:00Z">
          <w:r w:rsidR="00AE7F20" w:rsidRPr="00AE7F20" w:rsidDel="0043572B">
            <w:rPr>
              <w:rFonts w:cstheme="minorHAnsi"/>
            </w:rPr>
            <w:delText xml:space="preserve">However, </w:delText>
          </w:r>
        </w:del>
        <w:del w:id="328" w:author="Murray, Colleen" w:date="2023-02-10T09:30:00Z">
          <w:r w:rsidR="00AE7F20" w:rsidRPr="00AE7F20" w:rsidDel="0043572B">
            <w:rPr>
              <w:rFonts w:cstheme="minorHAnsi"/>
            </w:rPr>
            <w:delText>there is stronger evidence suggesting</w:delText>
          </w:r>
        </w:del>
      </w:ins>
      <w:ins w:id="329" w:author="Murray, Colleen" w:date="2023-02-10T09:31:00Z">
        <w:del w:id="330" w:author="Timpe, Zach" w:date="2023-02-10T11:21:00Z">
          <w:r w:rsidR="0043572B" w:rsidDel="00935BA5">
            <w:rPr>
              <w:rFonts w:cstheme="minorHAnsi"/>
            </w:rPr>
            <w:delText>F</w:delText>
          </w:r>
        </w:del>
      </w:ins>
      <w:ins w:id="331" w:author="Murray, Colleen" w:date="2023-02-10T09:30:00Z">
        <w:del w:id="332" w:author="Timpe, Zach" w:date="2023-02-10T11:21:00Z">
          <w:r w:rsidR="0043572B" w:rsidDel="00935BA5">
            <w:rPr>
              <w:rFonts w:cstheme="minorHAnsi"/>
            </w:rPr>
            <w:delText xml:space="preserve">indings further </w:delText>
          </w:r>
        </w:del>
      </w:ins>
      <w:ins w:id="333" w:author="Murray, Colleen" w:date="2023-02-10T09:31:00Z">
        <w:del w:id="334" w:author="Timpe, Zach" w:date="2023-02-10T11:21:00Z">
          <w:r w:rsidR="0043572B" w:rsidDel="00935BA5">
            <w:rPr>
              <w:rFonts w:cstheme="minorHAnsi"/>
            </w:rPr>
            <w:delText>support</w:delText>
          </w:r>
        </w:del>
      </w:ins>
      <w:ins w:id="335" w:author="Timpe, Zach" w:date="2023-02-06T13:43:00Z">
        <w:r w:rsidR="00AE7F20" w:rsidRPr="00AE7F20">
          <w:rPr>
            <w:rFonts w:cstheme="minorHAnsi"/>
          </w:rPr>
          <w:t xml:space="preserve">combining or layering </w:t>
        </w:r>
        <w:del w:id="336" w:author="Murray, Colleen" w:date="2023-02-10T09:42:00Z">
          <w:r w:rsidR="00AE7F20" w:rsidRPr="00AE7F20" w:rsidDel="008A20DB">
            <w:rPr>
              <w:rFonts w:cstheme="minorHAnsi"/>
            </w:rPr>
            <w:delText>five</w:delText>
          </w:r>
        </w:del>
      </w:ins>
      <w:ins w:id="337" w:author="Murray, Colleen" w:date="2023-02-10T09:43:00Z">
        <w:r>
          <w:rPr>
            <w:rFonts w:cstheme="minorHAnsi"/>
          </w:rPr>
          <w:t xml:space="preserve"> a combination of five</w:t>
        </w:r>
      </w:ins>
      <w:ins w:id="338" w:author="Timpe, Zach" w:date="2023-02-06T13:43:00Z">
        <w:r w:rsidR="00AE7F20" w:rsidRPr="00AE7F20">
          <w:rPr>
            <w:rFonts w:cstheme="minorHAnsi"/>
          </w:rPr>
          <w:t xml:space="preserve"> strategies, including upkeep of HVAC systems, </w:t>
        </w:r>
      </w:ins>
      <w:ins w:id="339" w:author="Timpe, Zach" w:date="2023-02-10T11:22:00Z">
        <w:r w:rsidR="00935BA5">
          <w:rPr>
            <w:rFonts w:cstheme="minorHAnsi"/>
          </w:rPr>
          <w:t>cleaning schools</w:t>
        </w:r>
      </w:ins>
      <w:ins w:id="340" w:author="Timpe, Zach" w:date="2023-02-06T13:43:00Z">
        <w:r w:rsidR="00AE7F20" w:rsidRPr="00AE7F20">
          <w:rPr>
            <w:rFonts w:cstheme="minorHAnsi"/>
          </w:rPr>
          <w:t xml:space="preserve">, encouraging that students stay home when sick, requiring quarantining, and offering screening and testing for students, indicated by a statistically significant association between changes in </w:t>
        </w:r>
      </w:ins>
      <w:ins w:id="341" w:author="Murray, Colleen" w:date="2023-02-10T09:32:00Z">
        <w:r w:rsidR="0043572B">
          <w:rPr>
            <w:rFonts w:cstheme="minorHAnsi"/>
          </w:rPr>
          <w:t xml:space="preserve">school-level </w:t>
        </w:r>
      </w:ins>
      <w:ins w:id="342" w:author="Timpe, Zach" w:date="2023-02-06T13:43:00Z">
        <w:r w:rsidR="00AE7F20" w:rsidRPr="00AE7F20">
          <w:rPr>
            <w:rFonts w:cstheme="minorHAnsi"/>
          </w:rPr>
          <w:t xml:space="preserve">COVID-19 case rates and the </w:t>
        </w:r>
      </w:ins>
      <w:ins w:id="343" w:author="Timpe, Zach" w:date="2023-02-10T11:22:00Z">
        <w:r w:rsidR="00935BA5">
          <w:rPr>
            <w:rFonts w:cstheme="minorHAnsi"/>
          </w:rPr>
          <w:t xml:space="preserve">five-strategy </w:t>
        </w:r>
      </w:ins>
      <w:ins w:id="344" w:author="Timpe, Zach" w:date="2023-02-06T13:43:00Z">
        <w:r w:rsidR="00AE7F20" w:rsidRPr="00AE7F20">
          <w:rPr>
            <w:rFonts w:cstheme="minorHAnsi"/>
          </w:rPr>
          <w:t xml:space="preserve">cumulative index. The </w:t>
        </w:r>
      </w:ins>
      <w:ins w:id="345" w:author="Murray, Colleen" w:date="2023-02-10T09:43:00Z">
        <w:r>
          <w:rPr>
            <w:rFonts w:cstheme="minorHAnsi"/>
          </w:rPr>
          <w:t xml:space="preserve">combined </w:t>
        </w:r>
      </w:ins>
      <w:ins w:id="346" w:author="Timpe, Zach" w:date="2023-02-06T13:43:00Z">
        <w:r w:rsidR="00AE7F20" w:rsidRPr="00AE7F20">
          <w:rPr>
            <w:rFonts w:cstheme="minorHAnsi"/>
          </w:rPr>
          <w:t xml:space="preserve">five-strategy indicator also had a stronger association with change in case rates when compared with the three-strategy indicator. </w:t>
        </w:r>
      </w:ins>
      <w:moveToRangeStart w:id="347" w:author="Murray, Colleen" w:date="2023-02-10T09:34:00Z" w:name="move126914059"/>
      <w:moveTo w:id="348" w:author="Murray, Colleen" w:date="2023-02-10T09:34:00Z">
        <w:r w:rsidRPr="00AE7F20">
          <w:rPr>
            <w:rFonts w:cstheme="minorHAnsi"/>
          </w:rPr>
          <w:t xml:space="preserve">While it is still unclear the extent to which individual strategies rank in importance and contribute to </w:t>
        </w:r>
        <w:del w:id="349" w:author="Timpe, Zach" w:date="2023-02-10T11:22:00Z">
          <w:r w:rsidRPr="00AE7F20" w:rsidDel="00935BA5">
            <w:rPr>
              <w:rFonts w:cstheme="minorHAnsi"/>
            </w:rPr>
            <w:delText xml:space="preserve">reduced </w:delText>
          </w:r>
        </w:del>
        <w:r w:rsidRPr="00AE7F20">
          <w:rPr>
            <w:rFonts w:cstheme="minorHAnsi"/>
          </w:rPr>
          <w:t xml:space="preserve">spread, </w:t>
        </w:r>
      </w:moveTo>
      <w:ins w:id="350" w:author="Timpe, Zach" w:date="2023-02-10T11:25:00Z">
        <w:r w:rsidR="00F23973">
          <w:rPr>
            <w:rFonts w:cstheme="minorHAnsi"/>
          </w:rPr>
          <w:t xml:space="preserve">the positive association between </w:t>
        </w:r>
      </w:ins>
      <w:moveTo w:id="351" w:author="Murray, Colleen" w:date="2023-02-10T09:34:00Z">
        <w:del w:id="352" w:author="Timpe, Zach" w:date="2023-02-10T11:22:00Z">
          <w:r w:rsidRPr="00AE7F20" w:rsidDel="00935BA5">
            <w:rPr>
              <w:rFonts w:cstheme="minorHAnsi"/>
            </w:rPr>
            <w:delText>it appears that COVID-19 prevention is</w:delText>
          </w:r>
        </w:del>
      </w:moveTo>
      <w:ins w:id="353" w:author="Murray, Colleen" w:date="2023-02-10T09:43:00Z">
        <w:del w:id="354" w:author="Timpe, Zach" w:date="2023-02-10T11:22:00Z">
          <w:r w:rsidDel="00935BA5">
            <w:rPr>
              <w:rFonts w:cstheme="minorHAnsi"/>
            </w:rPr>
            <w:delText>can be</w:delText>
          </w:r>
        </w:del>
      </w:ins>
      <w:moveTo w:id="355" w:author="Murray, Colleen" w:date="2023-02-10T09:34:00Z">
        <w:del w:id="356" w:author="Timpe, Zach" w:date="2023-02-10T11:22:00Z">
          <w:r w:rsidRPr="00AE7F20" w:rsidDel="00935BA5">
            <w:rPr>
              <w:rFonts w:cstheme="minorHAnsi"/>
            </w:rPr>
            <w:delText xml:space="preserve"> achieved in schools when districts develop policies and/or provide </w:delText>
          </w:r>
        </w:del>
      </w:moveTo>
      <w:ins w:id="357" w:author="Murray, Colleen" w:date="2023-02-10T09:44:00Z">
        <w:r w:rsidR="00AA67A0">
          <w:rPr>
            <w:rFonts w:cstheme="minorHAnsi"/>
          </w:rPr>
          <w:t xml:space="preserve">clear </w:t>
        </w:r>
      </w:ins>
      <w:moveTo w:id="358" w:author="Murray, Colleen" w:date="2023-02-10T09:34:00Z">
        <w:r w:rsidRPr="00AE7F20">
          <w:rPr>
            <w:rFonts w:cstheme="minorHAnsi"/>
          </w:rPr>
          <w:t xml:space="preserve">prevention guidance </w:t>
        </w:r>
        <w:del w:id="359" w:author="Murray, Colleen" w:date="2023-02-10T09:43:00Z">
          <w:r w:rsidRPr="00AE7F20" w:rsidDel="00AA67A0">
            <w:rPr>
              <w:rFonts w:cstheme="minorHAnsi"/>
            </w:rPr>
            <w:delText>and communicate that schools should utilize</w:delText>
          </w:r>
        </w:del>
      </w:moveTo>
      <w:ins w:id="360" w:author="Murray, Colleen" w:date="2023-02-10T09:44:00Z">
        <w:r w:rsidR="00AA67A0">
          <w:rPr>
            <w:rFonts w:cstheme="minorHAnsi"/>
          </w:rPr>
          <w:t>for</w:t>
        </w:r>
      </w:ins>
      <w:moveTo w:id="361" w:author="Murray, Colleen" w:date="2023-02-10T09:34:00Z">
        <w:r w:rsidRPr="00AE7F20">
          <w:rPr>
            <w:rFonts w:cstheme="minorHAnsi"/>
          </w:rPr>
          <w:t xml:space="preserve"> a combination of prevention strategies</w:t>
        </w:r>
      </w:moveTo>
      <w:ins w:id="362" w:author="Timpe, Zach" w:date="2023-02-10T11:23:00Z">
        <w:r w:rsidR="00B51473">
          <w:rPr>
            <w:rFonts w:cstheme="minorHAnsi"/>
          </w:rPr>
          <w:t xml:space="preserve"> </w:t>
        </w:r>
      </w:ins>
      <w:ins w:id="363" w:author="Timpe, Zach" w:date="2023-02-10T11:25:00Z">
        <w:r w:rsidR="00F23973">
          <w:rPr>
            <w:rFonts w:cstheme="minorHAnsi"/>
          </w:rPr>
          <w:t xml:space="preserve">and </w:t>
        </w:r>
      </w:ins>
      <w:ins w:id="364" w:author="Timpe, Zach" w:date="2023-02-10T11:24:00Z">
        <w:r w:rsidR="001F5220">
          <w:rPr>
            <w:rFonts w:cstheme="minorHAnsi"/>
          </w:rPr>
          <w:t xml:space="preserve">changes in COVID-19 </w:t>
        </w:r>
      </w:ins>
      <w:ins w:id="365" w:author="Timpe, Zach" w:date="2023-02-10T11:23:00Z">
        <w:r w:rsidR="00B51473">
          <w:rPr>
            <w:rFonts w:cstheme="minorHAnsi"/>
          </w:rPr>
          <w:t>may</w:t>
        </w:r>
      </w:ins>
      <w:ins w:id="366" w:author="Timpe, Zach" w:date="2023-02-10T11:25:00Z">
        <w:r w:rsidR="00F23973">
          <w:rPr>
            <w:rFonts w:cstheme="minorHAnsi"/>
          </w:rPr>
          <w:t xml:space="preserve"> also</w:t>
        </w:r>
      </w:ins>
      <w:ins w:id="367" w:author="Timpe, Zach" w:date="2023-02-10T11:26:00Z">
        <w:r w:rsidR="00F23973">
          <w:rPr>
            <w:rFonts w:cstheme="minorHAnsi"/>
          </w:rPr>
          <w:t xml:space="preserve"> suggest that districts </w:t>
        </w:r>
        <w:r w:rsidR="00AF3857">
          <w:rPr>
            <w:rFonts w:cstheme="minorHAnsi"/>
          </w:rPr>
          <w:t xml:space="preserve">adopted strategies as </w:t>
        </w:r>
      </w:ins>
      <w:ins w:id="368" w:author="Timpe, Zach" w:date="2023-02-10T11:23:00Z">
        <w:r w:rsidR="00B51473">
          <w:rPr>
            <w:rFonts w:cstheme="minorHAnsi"/>
          </w:rPr>
          <w:t>COVID-19 in the school and community</w:t>
        </w:r>
      </w:ins>
      <w:ins w:id="369" w:author="Timpe, Zach" w:date="2023-02-10T11:26:00Z">
        <w:r w:rsidR="006700CC">
          <w:rPr>
            <w:rFonts w:cstheme="minorHAnsi"/>
          </w:rPr>
          <w:t xml:space="preserve"> increas</w:t>
        </w:r>
      </w:ins>
      <w:ins w:id="370" w:author="Timpe, Zach" w:date="2023-02-10T11:27:00Z">
        <w:r w:rsidR="006700CC">
          <w:rPr>
            <w:rFonts w:cstheme="minorHAnsi"/>
          </w:rPr>
          <w:t>ed in prominence</w:t>
        </w:r>
      </w:ins>
      <w:moveTo w:id="371" w:author="Murray, Colleen" w:date="2023-02-10T09:34:00Z">
        <w:del w:id="372" w:author="Timpe, Zach" w:date="2023-02-10T11:27:00Z">
          <w:r w:rsidRPr="00AE7F20" w:rsidDel="006700CC">
            <w:rPr>
              <w:rFonts w:cstheme="minorHAnsi"/>
            </w:rPr>
            <w:delText>, even after accounting for nesting of schools within state and region</w:delText>
          </w:r>
        </w:del>
        <w:del w:id="373" w:author="Murray, Colleen" w:date="2023-02-10T09:44:00Z">
          <w:r w:rsidRPr="00AE7F20" w:rsidDel="00AA67A0">
            <w:rPr>
              <w:rFonts w:cstheme="minorHAnsi"/>
            </w:rPr>
            <w:delText>, underscoring the generalizability of prevention strategy implementation</w:delText>
          </w:r>
        </w:del>
        <w:r w:rsidRPr="00AE7F20">
          <w:rPr>
            <w:rFonts w:cstheme="minorHAnsi"/>
          </w:rPr>
          <w:t xml:space="preserve">. </w:t>
        </w:r>
      </w:moveTo>
    </w:p>
    <w:moveToRangeEnd w:id="347"/>
    <w:p w14:paraId="5A4F7392" w14:textId="5D057723" w:rsidR="0043572B" w:rsidRDefault="0043572B" w:rsidP="00AE7F20">
      <w:pPr>
        <w:pStyle w:val="FirstParagraph"/>
        <w:rPr>
          <w:ins w:id="374" w:author="Murray, Colleen" w:date="2023-02-10T09:32:00Z"/>
          <w:rFonts w:asciiTheme="minorHAnsi" w:hAnsiTheme="minorHAnsi" w:cstheme="minorHAnsi"/>
          <w:sz w:val="21"/>
          <w:szCs w:val="21"/>
        </w:rPr>
      </w:pPr>
    </w:p>
    <w:p w14:paraId="7D7971D8" w14:textId="77777777" w:rsidR="0043572B" w:rsidRDefault="0043572B" w:rsidP="00AE7F20">
      <w:pPr>
        <w:pStyle w:val="FirstParagraph"/>
        <w:rPr>
          <w:ins w:id="375" w:author="Murray, Colleen" w:date="2023-02-10T09:32:00Z"/>
          <w:rFonts w:asciiTheme="minorHAnsi" w:hAnsiTheme="minorHAnsi" w:cstheme="minorHAnsi"/>
          <w:sz w:val="21"/>
          <w:szCs w:val="21"/>
        </w:rPr>
      </w:pPr>
    </w:p>
    <w:p w14:paraId="26A6855A" w14:textId="06523032" w:rsidR="00AE7F20" w:rsidRPr="00AE7F20" w:rsidDel="008A20DB" w:rsidRDefault="00AE7F20" w:rsidP="00AE7F20">
      <w:pPr>
        <w:pStyle w:val="FirstParagraph"/>
        <w:rPr>
          <w:ins w:id="376" w:author="Timpe, Zach" w:date="2023-02-06T13:43:00Z"/>
          <w:del w:id="377" w:author="Murray, Colleen" w:date="2023-02-10T09:33:00Z"/>
          <w:rFonts w:asciiTheme="minorHAnsi" w:hAnsiTheme="minorHAnsi" w:cstheme="minorHAnsi"/>
          <w:sz w:val="21"/>
          <w:szCs w:val="21"/>
        </w:rPr>
      </w:pPr>
      <w:ins w:id="378" w:author="Timpe, Zach" w:date="2023-02-06T13:43:00Z">
        <w:del w:id="379" w:author="Murray, Colleen" w:date="2023-02-10T09:33:00Z">
          <w:r w:rsidRPr="00AE7F20" w:rsidDel="008A20DB">
            <w:rPr>
              <w:rFonts w:asciiTheme="minorHAnsi" w:hAnsiTheme="minorHAnsi" w:cstheme="minorHAnsi"/>
              <w:sz w:val="21"/>
              <w:szCs w:val="21"/>
            </w:rPr>
            <w:delText>As such, these results offer several considerations to inform ongoing efforts to promote more equitable and safe school environments in the context of current and future public health emergencies.</w:delText>
          </w:r>
        </w:del>
      </w:ins>
    </w:p>
    <w:p w14:paraId="5D56A19D" w14:textId="3262F350" w:rsidR="00AE7F20" w:rsidRPr="00AE7F20" w:rsidRDefault="00AE7F20" w:rsidP="00AE7F20">
      <w:pPr>
        <w:pStyle w:val="BodyText"/>
        <w:spacing w:line="240" w:lineRule="auto"/>
        <w:ind w:firstLine="720"/>
        <w:rPr>
          <w:ins w:id="380" w:author="Timpe, Zach" w:date="2023-02-06T13:43:00Z"/>
          <w:rFonts w:cstheme="minorHAnsi"/>
        </w:rPr>
      </w:pPr>
      <w:ins w:id="381" w:author="Timpe, Zach" w:date="2023-02-06T13:43:00Z">
        <w:del w:id="382" w:author="Murray, Colleen" w:date="2023-02-10T09:33:00Z">
          <w:r w:rsidRPr="00AE7F20" w:rsidDel="008A20DB">
            <w:rPr>
              <w:rFonts w:cstheme="minorHAnsi"/>
            </w:rPr>
            <w:delText xml:space="preserve">First, as suggested by a growing body of literature, the spread of airborne disease among children and adolescents attending public schools can be prevented, which is particularly noteworthy given the concern over consequences to remote-only learning (e.g., learning loss, breaking social ties) (Engzell, Frey, &amp; Verhagen 2021). </w:delText>
          </w:r>
        </w:del>
      </w:ins>
      <w:moveFromRangeStart w:id="383" w:author="Murray, Colleen" w:date="2023-02-10T09:34:00Z" w:name="move126914059"/>
      <w:moveFrom w:id="384" w:author="Murray, Colleen" w:date="2023-02-10T09:34:00Z">
        <w:ins w:id="385" w:author="Timpe, Zach" w:date="2023-02-06T13:43:00Z">
          <w:r w:rsidRPr="00AE7F20" w:rsidDel="008A20DB">
            <w:rPr>
              <w:rFonts w:cstheme="minorHAnsi"/>
            </w:rPr>
            <w:t xml:space="preserve">While it is still unclear the extent to which individual strategies rank in importance and contribute to reduced spread, it appears that COVID-19 prevention is achieved in schools when districts develop policies and/or provide prevention guidance and communicate that schools should utilize a combination of prevention strategies, even after accounting for nesting of schools within state and region, underscoring the generalizability of prevention strategy implementation. </w:t>
          </w:r>
        </w:ins>
      </w:moveFrom>
      <w:moveFromRangeEnd w:id="383"/>
    </w:p>
    <w:p w14:paraId="5F82EEA8" w14:textId="4DFBB5E3" w:rsidR="00AE7F20" w:rsidRPr="00AE7F20" w:rsidDel="0043572B" w:rsidRDefault="00AE7F20" w:rsidP="00AE7F20">
      <w:pPr>
        <w:pStyle w:val="BodyText"/>
        <w:spacing w:line="240" w:lineRule="auto"/>
        <w:ind w:firstLine="720"/>
        <w:rPr>
          <w:ins w:id="386" w:author="Timpe, Zach" w:date="2023-02-06T13:43:00Z"/>
          <w:del w:id="387" w:author="Murray, Colleen" w:date="2023-02-10T09:33:00Z"/>
          <w:rFonts w:cstheme="minorHAnsi"/>
        </w:rPr>
      </w:pPr>
      <w:ins w:id="388" w:author="Timpe, Zach" w:date="2023-02-06T13:43:00Z">
        <w:del w:id="389" w:author="Murray, Colleen" w:date="2023-02-10T09:33:00Z">
          <w:r w:rsidRPr="00AE7F20" w:rsidDel="0043572B">
            <w:rPr>
              <w:rFonts w:cstheme="minorHAnsi"/>
            </w:rPr>
            <w:delText>Second, district-level COVID-19 prevention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As such, there is an opportunity for federal and state public health agencies to further improve schools’ capacity by tailoring guidance for districts to share with schools (Li et al., 2022). Indeed, our results may also reflect that districts with stronger ties to schools as well as greater communication capabilities were more effective in translating recommended federal guidance to attainable strategy implementation by schools.</w:delText>
          </w:r>
        </w:del>
      </w:ins>
    </w:p>
    <w:p w14:paraId="3D0A8F14" w14:textId="4046875C" w:rsidR="00AE7F20" w:rsidRPr="00AE7F20" w:rsidDel="0043572B" w:rsidRDefault="00AE7F20" w:rsidP="00AE7F20">
      <w:pPr>
        <w:pStyle w:val="BodyText"/>
        <w:spacing w:line="240" w:lineRule="auto"/>
        <w:ind w:firstLine="720"/>
        <w:rPr>
          <w:ins w:id="390" w:author="Timpe, Zach" w:date="2023-02-06T13:43:00Z"/>
          <w:del w:id="391" w:author="Murray, Colleen" w:date="2023-02-10T09:33:00Z"/>
          <w:rFonts w:cstheme="minorHAnsi"/>
        </w:rPr>
      </w:pPr>
      <w:ins w:id="392" w:author="Timpe, Zach" w:date="2023-02-06T13:43:00Z">
        <w:del w:id="393" w:author="Murray, Colleen" w:date="2023-02-10T09:33:00Z">
          <w:r w:rsidRPr="00AE7F20" w:rsidDel="0043572B">
            <w:rPr>
              <w:rFonts w:cstheme="minorHAnsi"/>
            </w:rPr>
            <w:delText>Third, the lack of responsiveness from most state health departments as well the limited availability of school-level case data, may indicate an opportunity for improving infrastructure in preparation for future emergencies. Only 28 of 51 (55%) health departments were responsive to our request for data, and of these health departments, only 20 had data usable for the current analysis. While it is likely that many health departments were simply too overwhelmed to accommodate our request, others may have been hesitant to provide data. As such federal agencies should seek to build stronger relationships with states/local health departments to improve surveillance systems and build trust.</w:delText>
          </w:r>
        </w:del>
      </w:ins>
    </w:p>
    <w:p w14:paraId="61F39770" w14:textId="484C7688" w:rsidR="00861925" w:rsidDel="00AE7F20" w:rsidRDefault="00AE7F20" w:rsidP="00AE7F20">
      <w:pPr>
        <w:pStyle w:val="FirstParagraph"/>
        <w:ind w:firstLine="720"/>
        <w:rPr>
          <w:del w:id="394" w:author="Timpe, Zach" w:date="2023-02-06T13:43:00Z"/>
        </w:rPr>
      </w:pPr>
      <w:ins w:id="395" w:author="Timpe, Zach" w:date="2023-02-06T13:44:00Z">
        <w:del w:id="396" w:author="Murray, Colleen" w:date="2023-02-10T09:35:00Z">
          <w:r w:rsidDel="008A20DB">
            <w:delText>Limitations</w:delText>
          </w:r>
        </w:del>
      </w:ins>
      <w:del w:id="397" w:author="Timpe, Zach" w:date="2023-02-06T13:43:00Z">
        <w:r w:rsidR="00861925" w:rsidRPr="002518E2" w:rsidDel="00AE7F20">
          <w:delText>This analysis</w:delText>
        </w:r>
        <w:r w:rsidR="00861925" w:rsidDel="00AE7F20">
          <w:delText xml:space="preserve"> </w:delText>
        </w:r>
        <w:r w:rsidR="00861925" w:rsidRPr="002518E2" w:rsidDel="00AE7F20">
          <w:delText>provide</w:delText>
        </w:r>
        <w:r w:rsidR="00861925" w:rsidDel="00AE7F20">
          <w:delText>s</w:delText>
        </w:r>
        <w:r w:rsidR="00861925" w:rsidRPr="002518E2" w:rsidDel="00AE7F20">
          <w:delText xml:space="preserve"> evidence that district</w:delText>
        </w:r>
        <w:r w:rsidR="00861925" w:rsidDel="00AE7F20">
          <w:delText>-level</w:delText>
        </w:r>
        <w:r w:rsidR="00861925" w:rsidRPr="002518E2" w:rsidDel="00AE7F20">
          <w:delText xml:space="preserve"> guidance</w:delText>
        </w:r>
        <w:r w:rsidR="00861925" w:rsidDel="00AE7F20">
          <w:delText xml:space="preserve"> on </w:delText>
        </w:r>
        <w:r w:rsidR="00861925" w:rsidRPr="002518E2" w:rsidDel="00AE7F20">
          <w:delText xml:space="preserve">COVID-19 </w:delText>
        </w:r>
        <w:r w:rsidR="00861925" w:rsidDel="00AE7F20">
          <w:delText>prevention</w:delText>
        </w:r>
        <w:r w:rsidR="00861925" w:rsidRPr="002518E2" w:rsidDel="00AE7F20">
          <w:delText xml:space="preserve"> </w:delText>
        </w:r>
        <w:r w:rsidR="00861925" w:rsidDel="00AE7F20">
          <w:delText>may</w:delText>
        </w:r>
        <w:r w:rsidR="00861925" w:rsidRPr="002518E2" w:rsidDel="00AE7F20">
          <w:delText xml:space="preserve"> help </w:delText>
        </w:r>
        <w:r w:rsidR="00861925" w:rsidDel="00AE7F20">
          <w:delText>schools</w:delText>
        </w:r>
        <w:r w:rsidR="00861925" w:rsidRPr="002518E2" w:rsidDel="00AE7F20">
          <w:delText xml:space="preserve"> reduce the spread of COVID-19. </w:delText>
        </w:r>
        <w:r w:rsidR="00861925" w:rsidRPr="00DB1609" w:rsidDel="00AE7F20">
          <w:delText xml:space="preserve">Specifically, we found that districts providing prevention guidance on three strategies, </w:delText>
        </w:r>
        <w:r w:rsidR="00861925" w:rsidDel="00AE7F20">
          <w:delText xml:space="preserve">encouraging </w:delText>
        </w:r>
        <w:r w:rsidR="00861925" w:rsidRPr="00DB1609" w:rsidDel="00AE7F20">
          <w:delText>upkeep</w:delText>
        </w:r>
        <w:r w:rsidR="00861925" w:rsidDel="00AE7F20">
          <w:delText xml:space="preserve"> (replacing, upgrading, maintaining, or inspecting)</w:delText>
        </w:r>
        <w:r w:rsidR="00861925" w:rsidRPr="00DB1609" w:rsidDel="00AE7F20">
          <w:delText xml:space="preserve"> of HVAC systems, requiring physical distancing, and encouraging that students stay home when sick, marginally attenuate</w:delText>
        </w:r>
        <w:r w:rsidR="00861925" w:rsidDel="00AE7F20">
          <w:delText>d</w:delText>
        </w:r>
        <w:r w:rsidR="00861925" w:rsidRPr="00DB1609" w:rsidDel="00AE7F20">
          <w:delText xml:space="preserve"> COVID-19 spread. However, there is stronger evidence suggesting the effect of combining or layering five strategies, including </w:delText>
        </w:r>
        <w:r w:rsidR="00861925" w:rsidDel="00AE7F20">
          <w:delText xml:space="preserve">encouraging </w:delText>
        </w:r>
        <w:r w:rsidR="00861925" w:rsidRPr="00DB1609" w:rsidDel="00AE7F20">
          <w:delText xml:space="preserve">upkeep of HVAC systems, requiring physical distancing, encouraging that students stay home when sick, requiring quarantining, and offering screening and testing for students, indicated by a statistically significant association between changes in COVID-19 case rates and the cumulative index. The five-strategy indicator also had a stronger association with </w:delText>
        </w:r>
        <w:r w:rsidR="00861925" w:rsidDel="00AE7F20">
          <w:delText xml:space="preserve">the </w:delText>
        </w:r>
        <w:r w:rsidR="00861925" w:rsidRPr="00DB1609" w:rsidDel="00AE7F20">
          <w:delText xml:space="preserve">change </w:delText>
        </w:r>
        <w:r w:rsidR="00861925" w:rsidDel="00AE7F20">
          <w:delText xml:space="preserve">in </w:delText>
        </w:r>
        <w:r w:rsidR="00861925" w:rsidRPr="00DB1609" w:rsidDel="00AE7F20">
          <w:delText xml:space="preserve">case rates when compared with the three-strategy indicator. </w:delText>
        </w:r>
      </w:del>
    </w:p>
    <w:p w14:paraId="196E9594" w14:textId="77777777" w:rsidR="00AE7F20" w:rsidRPr="00AE7F20" w:rsidRDefault="00AE7F20" w:rsidP="00AE7F20">
      <w:pPr>
        <w:rPr>
          <w:ins w:id="398" w:author="Timpe, Zach" w:date="2023-02-06T13:44:00Z"/>
        </w:rPr>
      </w:pPr>
    </w:p>
    <w:p w14:paraId="3644116E" w14:textId="6C32C9E1" w:rsidR="00AE7F20" w:rsidRPr="00AE7F20" w:rsidDel="008A20DB" w:rsidRDefault="00AE7F20" w:rsidP="00AE7F20">
      <w:pPr>
        <w:pStyle w:val="FirstParagraph"/>
        <w:ind w:firstLine="720"/>
        <w:rPr>
          <w:ins w:id="399" w:author="Timpe, Zach" w:date="2023-02-06T13:44:00Z"/>
          <w:moveFrom w:id="400" w:author="Murray, Colleen" w:date="2023-02-10T09:34:00Z"/>
          <w:rFonts w:asciiTheme="minorHAnsi" w:hAnsiTheme="minorHAnsi" w:cstheme="minorHAnsi"/>
          <w:sz w:val="21"/>
          <w:szCs w:val="21"/>
        </w:rPr>
      </w:pPr>
      <w:moveFromRangeStart w:id="401" w:author="Murray, Colleen" w:date="2023-02-10T09:34:00Z" w:name="move126914094"/>
      <w:moveFrom w:id="402" w:author="Murray, Colleen" w:date="2023-02-10T09:34:00Z">
        <w:ins w:id="403" w:author="Timpe, Zach" w:date="2023-02-06T13:44:00Z">
          <w:r w:rsidRPr="00AE7F20" w:rsidDel="008A20DB">
            <w:rPr>
              <w:rFonts w:asciiTheme="minorHAnsi" w:hAnsiTheme="minorHAnsi" w:cstheme="minorHAnsi"/>
              <w:sz w:val="21"/>
              <w:szCs w:val="21"/>
            </w:rPr>
            <w:lastRenderedPageBreak/>
            <w:t>There are several limitations to consider in the context of the current study that should be considered for future research. Sample size significantly limited our ability to detect smaller effects. We were only able to cull usable school-level COVID-19 case data from health departments for approximately 22% of study schools. As such, there is likely response bias (e.g., well-resourced districts may have been more likely to post policy guidance, and schools in these districts may also have had greater potential for collecting case data and reporting to health departments) due to health department self-selection to participate and share available data. Furthermore, since health departments collected data from schools without a unified approach, we cannot rule out that our results may be reflective of disparate COVID-19 data collection methods. For instance, it is unclear whether schools were able to distinguish between student cases occurring because of in-person attendance or from outside contexts (e.g., social gatherings). To conduct more robust research and evaluation with respect to public health emergency response and intervention in the school context, it is essential that rigorous and transparent surveillance systems be built in collaboration with states, health departments, districts, and schools.</w:t>
          </w:r>
        </w:ins>
      </w:moveFrom>
    </w:p>
    <w:moveFromRangeEnd w:id="401"/>
    <w:p w14:paraId="6C5D7F80" w14:textId="1C5E6408" w:rsidR="00AE7F20" w:rsidDel="00EC5D1F" w:rsidRDefault="00AE7F20" w:rsidP="00AE7F20">
      <w:pPr>
        <w:pStyle w:val="BodyText"/>
        <w:spacing w:line="240" w:lineRule="auto"/>
        <w:ind w:firstLine="720"/>
        <w:rPr>
          <w:ins w:id="404" w:author="Timpe, Zach" w:date="2023-02-06T13:45:00Z"/>
          <w:del w:id="405" w:author="Murray, Colleen" w:date="2023-02-08T14:08:00Z"/>
          <w:rFonts w:cstheme="minorHAnsi"/>
        </w:rPr>
      </w:pPr>
      <w:ins w:id="406" w:author="Timpe, Zach" w:date="2023-02-06T13:44:00Z">
        <w:del w:id="407" w:author="Murray, Colleen" w:date="2023-02-08T14:08:00Z">
          <w:r w:rsidRPr="00AE7F20" w:rsidDel="00EC5D1F">
            <w:rPr>
              <w:rFonts w:cstheme="minorHAnsi"/>
            </w:rPr>
            <w:delText xml:space="preserve">Internet retrieval of publicly available district-level COVID-19 prevention guidance can be an imprecise and resource intensive process subject to error. For instance, our scraping of district websites was limited to the timing that guidance documents were updated, as data were scraped during the fall of 2021, and guidance may have been updated before or after this time. To address this limitation for the current study, we assessed the date district guidance documents were created or last updated and their potential association with cases in spring 2022. </w:delText>
          </w:r>
        </w:del>
      </w:ins>
    </w:p>
    <w:p w14:paraId="5143EB15" w14:textId="41FDA917" w:rsidR="00AE7F20" w:rsidRPr="00AE7F20" w:rsidDel="008A20DB" w:rsidRDefault="00AE7F20" w:rsidP="00AE7F20">
      <w:pPr>
        <w:pStyle w:val="BodyText"/>
        <w:spacing w:line="240" w:lineRule="auto"/>
        <w:rPr>
          <w:ins w:id="408" w:author="Timpe, Zach" w:date="2023-02-06T13:44:00Z"/>
          <w:del w:id="409" w:author="Murray, Colleen" w:date="2023-02-10T09:35:00Z"/>
          <w:rFonts w:cstheme="minorHAnsi"/>
        </w:rPr>
      </w:pPr>
      <w:ins w:id="410" w:author="Timpe, Zach" w:date="2023-02-06T13:45:00Z">
        <w:del w:id="411" w:author="Murray, Colleen" w:date="2023-02-10T09:35:00Z">
          <w:r w:rsidDel="008A20DB">
            <w:rPr>
              <w:rFonts w:cstheme="minorHAnsi"/>
            </w:rPr>
            <w:delText>Statistical limitations</w:delText>
          </w:r>
        </w:del>
      </w:ins>
    </w:p>
    <w:p w14:paraId="59F149D5" w14:textId="6E89D88B" w:rsidR="00AE7F20" w:rsidRPr="00AE7F20" w:rsidDel="008A20DB" w:rsidRDefault="00AE7F20" w:rsidP="00AE7F20">
      <w:pPr>
        <w:pStyle w:val="BodyText"/>
        <w:spacing w:line="240" w:lineRule="auto"/>
        <w:ind w:firstLine="720"/>
        <w:rPr>
          <w:ins w:id="412" w:author="Timpe, Zach" w:date="2023-02-06T13:44:00Z"/>
          <w:moveFrom w:id="413" w:author="Murray, Colleen" w:date="2023-02-10T09:35:00Z"/>
          <w:rFonts w:cstheme="minorHAnsi"/>
        </w:rPr>
      </w:pPr>
      <w:moveFromRangeStart w:id="414" w:author="Murray, Colleen" w:date="2023-02-10T09:35:00Z" w:name="move126914118"/>
      <w:moveFrom w:id="415" w:author="Murray, Colleen" w:date="2023-02-10T09:35:00Z">
        <w:ins w:id="416" w:author="Timpe, Zach" w:date="2023-02-06T13:44:00Z">
          <w:r w:rsidRPr="00AE7F20" w:rsidDel="008A20DB">
            <w:rPr>
              <w:rFonts w:cstheme="minorHAnsi"/>
            </w:rPr>
            <w:t>In addition, from a modeling perspective the relatively high number of recommended strategies introduced the potential for reporting spurious associations. For example, actively selecting which strategies to include in cumulative indices is subject to researchers’ discretion and therefore the potential for biased results remains. The current study attempted to address this possibility by using a Random Forest approach for selecting the most important covariates to be included in modeling. Rather than relying on a “throw in the kitchen sink” approach to analyzing the strategies of interest, a priori approach was used to assess inclusion of individual prevention strategies within district-level guidance and then to develop cumulative indices from those meeting particular thresholds of association with the outcome (p-values &lt; 0.10 and &lt; 0.20, see appendix for additional tests). Despite these efforts to objectively evaluate the impact of prevention strategy guidance and implantation, it remains essential that future research be conducted to explore these associations further. While the cumulative index from the 0.5 cutoff had a significant association among schools employing all six strategies, the other cumulative indices did not reach statistical significance (see Appendix). With this limitation in mind, schools in districts with prevention guidance on all five strategies had a reduced change in case rates, suggesting the importance of taking a layered approach to prevention. Future research should investigate the benefits to layered prevention approaches to further identify important combinations of strategies, as well as addressing issues associated with limits to availability of data. For example, exploring non-parametric methods may yield additional insights, particularly in the context of outliers (Whitaker et al. 2020). Using the current methodology, we removed five observations that were greater than 3.5 standard deviations from the mean. Including these observations in the sample resulted in models where none of the strategies, cumulative index, or covariates were statistically significant.</w:t>
          </w:r>
        </w:ins>
      </w:moveFrom>
    </w:p>
    <w:moveFromRangeEnd w:id="414"/>
    <w:p w14:paraId="06CAA70C" w14:textId="6FD6B138" w:rsidR="00AE7F20" w:rsidDel="008A20DB" w:rsidRDefault="00AE7F20" w:rsidP="00861925">
      <w:pPr>
        <w:pStyle w:val="BodyText2"/>
        <w:rPr>
          <w:ins w:id="417" w:author="Timpe, Zach" w:date="2023-02-06T13:45:00Z"/>
          <w:del w:id="418" w:author="Murray, Colleen" w:date="2023-02-10T09:35:00Z"/>
        </w:rPr>
      </w:pPr>
      <w:ins w:id="419" w:author="Timpe, Zach" w:date="2023-02-06T13:45:00Z">
        <w:del w:id="420" w:author="Murray, Colleen" w:date="2023-02-10T09:35:00Z">
          <w:r w:rsidDel="008A20DB">
            <w:delText>Conclusion</w:delText>
          </w:r>
        </w:del>
      </w:ins>
    </w:p>
    <w:p w14:paraId="0EB4EA92" w14:textId="3EDC0B4D" w:rsidR="00AE7F20" w:rsidRPr="00AE7F20" w:rsidDel="008A20DB" w:rsidRDefault="00AE7F20" w:rsidP="00861925">
      <w:pPr>
        <w:pStyle w:val="BodyText2"/>
        <w:rPr>
          <w:ins w:id="421" w:author="Timpe, Zach" w:date="2023-02-06T13:44:00Z"/>
          <w:moveFrom w:id="422" w:author="Murray, Colleen" w:date="2023-02-10T09:35:00Z"/>
          <w:rFonts w:asciiTheme="minorHAnsi" w:hAnsiTheme="minorHAnsi" w:cstheme="minorHAnsi"/>
        </w:rPr>
      </w:pPr>
      <w:moveFromRangeStart w:id="423" w:author="Murray, Colleen" w:date="2023-02-10T09:35:00Z" w:name="move126914166"/>
      <w:moveFrom w:id="424" w:author="Murray, Colleen" w:date="2023-02-10T09:35:00Z">
        <w:ins w:id="425" w:author="Timpe, Zach" w:date="2023-02-06T13:45:00Z">
          <w:r w:rsidRPr="00AE7F20" w:rsidDel="008A20DB">
            <w:rPr>
              <w:rFonts w:asciiTheme="minorHAnsi" w:hAnsiTheme="minorHAnsi" w:cstheme="minorHAnsi"/>
            </w:rPr>
            <w:t>Despite these limitations, this study provides a baseline understanding of the impact district policy and prevention guidance can have on COVID-19 prevention. Layering COVID-19 prevention strategies, in combination with district-level guidance, was associated with a smaller increased change in COVID-19 case rates. This study provides evidence and support for improving school districts capacity to develop clear policies to improve schools’ public health emergency preparedness and response capabilities.</w:t>
          </w:r>
        </w:ins>
      </w:moveFrom>
    </w:p>
    <w:moveFromRangeEnd w:id="423"/>
    <w:p w14:paraId="05257126" w14:textId="77777777" w:rsidR="007503A6" w:rsidRDefault="007503A6"/>
    <w:sectPr w:rsidR="007503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ray, Colleen" w:date="2023-02-10T09:16:00Z" w:initials="MC">
    <w:p w14:paraId="3B558791" w14:textId="77777777" w:rsidR="000B7AC5" w:rsidRDefault="000B7AC5" w:rsidP="00B61A86">
      <w:pPr>
        <w:pStyle w:val="CommentText"/>
      </w:pPr>
      <w:r>
        <w:rPr>
          <w:rStyle w:val="CommentReference"/>
        </w:rPr>
        <w:annotationRef/>
      </w:r>
      <w:r>
        <w:t>For DASH: Please note that because we decided not to pursue publication using this analytic approach , we have addressed the most salient comments for the purpose of the report. Others comments that were provided to strengthen the analysis for potential publication, may be no longer applicable for this revision. In both cases, we tried to add a comment to describe if an edit was done or not (and why, where applicable).</w:t>
      </w:r>
    </w:p>
  </w:comment>
  <w:comment w:id="17" w:author="Pampati, Sanjana (CDC/DDID/NCHHSTP/DASH)" w:date="2022-12-16T17:42:00Z" w:initials="PS(">
    <w:p w14:paraId="59059F8B" w14:textId="3616F626" w:rsidR="00861925" w:rsidRDefault="00861925" w:rsidP="00861925">
      <w:pPr>
        <w:pStyle w:val="CommentText"/>
      </w:pPr>
      <w:r>
        <w:rPr>
          <w:rStyle w:val="CommentReference"/>
        </w:rPr>
        <w:annotationRef/>
      </w:r>
      <w:r>
        <w:t>?</w:t>
      </w:r>
    </w:p>
  </w:comment>
  <w:comment w:id="18" w:author="Murray, Colleen" w:date="2023-02-09T11:37:00Z" w:initials="MC">
    <w:p w14:paraId="7CDC7E87" w14:textId="77777777" w:rsidR="000D0E93" w:rsidRDefault="000D0E93" w:rsidP="00AC69B7">
      <w:pPr>
        <w:pStyle w:val="CommentText"/>
      </w:pPr>
      <w:r>
        <w:rPr>
          <w:rStyle w:val="CommentReference"/>
        </w:rPr>
        <w:annotationRef/>
      </w:r>
      <w:r>
        <w:t>Deleted</w:t>
      </w:r>
    </w:p>
  </w:comment>
  <w:comment w:id="21" w:author="Pampati, Sanjana (CDC/DDID/NCHHSTP/DASH)" w:date="2022-12-19T09:49:00Z" w:initials="PS(">
    <w:p w14:paraId="47C67B00" w14:textId="7AAFF593" w:rsidR="00861925" w:rsidRDefault="00861925" w:rsidP="00861925">
      <w:pPr>
        <w:pStyle w:val="CommentText"/>
      </w:pPr>
      <w:r>
        <w:rPr>
          <w:rStyle w:val="CommentReference"/>
        </w:rPr>
        <w:annotationRef/>
      </w:r>
      <w:r>
        <w:t xml:space="preserve">To be clear this is the change in the </w:t>
      </w:r>
      <w:r>
        <w:rPr>
          <w:i/>
          <w:iCs/>
        </w:rPr>
        <w:t xml:space="preserve">incident </w:t>
      </w:r>
      <w:r>
        <w:t xml:space="preserve">school-level case rate from the Fall to Spring semester correct? I think so because we asked for incident case data from health departments (although you could have calculated the cumulative rates from that). </w:t>
      </w:r>
    </w:p>
    <w:p w14:paraId="2469913C" w14:textId="77777777" w:rsidR="00861925" w:rsidRDefault="00861925" w:rsidP="00861925">
      <w:pPr>
        <w:pStyle w:val="CommentText"/>
      </w:pPr>
    </w:p>
    <w:p w14:paraId="00F5634C" w14:textId="77777777" w:rsidR="00861925" w:rsidRPr="00545B09" w:rsidRDefault="00861925" w:rsidP="00861925">
      <w:pPr>
        <w:pStyle w:val="CommentText"/>
      </w:pPr>
      <w:r>
        <w:t>Given that the independent variables seem to be measured mostly close to the beginning of the school year…would it also make sense to look at as the case rate average for the Fall (i.e., Oct, Nov, Dec) as another outcome? Additionally, a school could have a low change in the case rate because they had consistently high cases…which is bad….but this approach wouldn’t be categorizing them as such, I think. Thus, why I think it’s important to be examining multiple outcomes to paint as complete as a picture we can!</w:t>
      </w:r>
    </w:p>
  </w:comment>
  <w:comment w:id="22" w:author="Murray, Colleen" w:date="2023-02-09T11:44:00Z" w:initials="MC">
    <w:p w14:paraId="5272DAB0" w14:textId="77777777" w:rsidR="008B757C" w:rsidRDefault="008B757C" w:rsidP="009A25A9">
      <w:pPr>
        <w:pStyle w:val="CommentText"/>
      </w:pPr>
      <w:r>
        <w:rPr>
          <w:rStyle w:val="CommentReference"/>
        </w:rPr>
        <w:annotationRef/>
      </w:r>
      <w:r>
        <w:t>Added "incident" to clarify.</w:t>
      </w:r>
    </w:p>
  </w:comment>
  <w:comment w:id="23" w:author="Pampati, Sanjana (CDC/DDID/NCHHSTP/DASH)" w:date="2022-12-19T09:56:00Z" w:initials="PS(">
    <w:p w14:paraId="60EF0C6F" w14:textId="316330E9" w:rsidR="00861925" w:rsidRDefault="00861925" w:rsidP="00861925">
      <w:pPr>
        <w:pStyle w:val="CommentText"/>
      </w:pPr>
      <w:r>
        <w:rPr>
          <w:rStyle w:val="CommentReference"/>
        </w:rPr>
        <w:annotationRef/>
      </w:r>
      <w:r>
        <w:t>Could you include a formula for Y as there is for Approach 1 ?</w:t>
      </w:r>
    </w:p>
  </w:comment>
  <w:comment w:id="26" w:author="Pampati, Sanjana (CDC/DDID/NCHHSTP/DASH)" w:date="2022-12-19T10:21:00Z" w:initials="PS(">
    <w:p w14:paraId="4DBCF683" w14:textId="063570BD" w:rsidR="00861925" w:rsidRDefault="00861925" w:rsidP="00861925">
      <w:pPr>
        <w:pStyle w:val="CommentText"/>
      </w:pPr>
      <w:r>
        <w:rPr>
          <w:rStyle w:val="CommentReference"/>
        </w:rPr>
        <w:annotationRef/>
      </w:r>
      <w:r>
        <w:t>Would suggest doing this for 500 students  students….which would seem more align with how many students may attend an average school….</w:t>
      </w:r>
    </w:p>
    <w:p w14:paraId="6549CC04" w14:textId="77777777" w:rsidR="00861925" w:rsidRDefault="00861925" w:rsidP="00861925">
      <w:pPr>
        <w:pStyle w:val="CommentText"/>
      </w:pPr>
    </w:p>
    <w:p w14:paraId="5B2499C8" w14:textId="77777777" w:rsidR="00861925" w:rsidRDefault="00861925" w:rsidP="00861925">
      <w:pPr>
        <w:pStyle w:val="CommentText"/>
      </w:pPr>
      <w:r>
        <w:t xml:space="preserve">Also there are so many decimals later and it makes it hard to interpret….this might get us to whole numbers. </w:t>
      </w:r>
    </w:p>
  </w:comment>
  <w:comment w:id="27" w:author="Murray, Colleen" w:date="2023-02-10T08:57:00Z" w:initials="MC">
    <w:p w14:paraId="46E1F49C" w14:textId="77777777" w:rsidR="00F969AB" w:rsidRDefault="00F969AB" w:rsidP="00DC31C2">
      <w:pPr>
        <w:pStyle w:val="CommentText"/>
      </w:pPr>
      <w:r>
        <w:rPr>
          <w:rStyle w:val="CommentReference"/>
        </w:rPr>
        <w:annotationRef/>
      </w:r>
      <w:r>
        <w:t>Given the decision not to pursue publication based on this approach or associated findings, we did not pursue additional analyses for 500 students.</w:t>
      </w:r>
    </w:p>
  </w:comment>
  <w:comment w:id="28" w:author="Pampati, Sanjana (CDC/DDID/NCHHSTP/DASH)" w:date="2022-12-19T09:58:00Z" w:initials="PS(">
    <w:p w14:paraId="262C6FD0" w14:textId="770ABF7F" w:rsidR="00861925" w:rsidRDefault="00861925" w:rsidP="00861925">
      <w:pPr>
        <w:pStyle w:val="CommentText"/>
      </w:pPr>
      <w:r>
        <w:rPr>
          <w:rStyle w:val="CommentReference"/>
        </w:rPr>
        <w:annotationRef/>
      </w:r>
      <w:r>
        <w:t xml:space="preserve">Where is the info on # of students for each school coming from?  </w:t>
      </w:r>
    </w:p>
  </w:comment>
  <w:comment w:id="29" w:author="Timpe, Zach" w:date="2023-02-06T11:23:00Z" w:initials="ZT">
    <w:p w14:paraId="79611C3F" w14:textId="77777777" w:rsidR="00177EDE" w:rsidRDefault="00177EDE" w:rsidP="00B3209E">
      <w:r>
        <w:rPr>
          <w:rStyle w:val="CommentReference"/>
        </w:rPr>
        <w:annotationRef/>
      </w:r>
      <w:r>
        <w:rPr>
          <w:rFonts w:ascii="Garamond" w:hAnsi="Garamond"/>
          <w:sz w:val="20"/>
          <w:szCs w:val="20"/>
        </w:rPr>
        <w:t>NCES</w:t>
      </w:r>
    </w:p>
  </w:comment>
  <w:comment w:id="30" w:author="Pampati, Sanjana (CDC/DDID/NCHHSTP/DASH)" w:date="2022-12-18T09:00:00Z" w:initials="PS(">
    <w:p w14:paraId="11CA5675" w14:textId="1D59D4C9" w:rsidR="00861925" w:rsidRDefault="00861925" w:rsidP="00861925">
      <w:pPr>
        <w:pStyle w:val="CommentText"/>
      </w:pPr>
      <w:r>
        <w:rPr>
          <w:rStyle w:val="CommentReference"/>
        </w:rPr>
        <w:annotationRef/>
      </w:r>
      <w:r>
        <w:t xml:space="preserve">Seems to be how you actually refer to it most of the time but I’d be sure to consistent across because there’s also the county case rate which is a covariate </w:t>
      </w:r>
    </w:p>
  </w:comment>
  <w:comment w:id="43" w:author="Pampati, Sanjana (CDC/DDID/NCHHSTP/DASH)" w:date="2022-12-18T08:35:00Z" w:initials="PS(">
    <w:p w14:paraId="1A637C74" w14:textId="77777777" w:rsidR="00861925" w:rsidRDefault="00861925" w:rsidP="00861925">
      <w:pPr>
        <w:pStyle w:val="CommentText"/>
      </w:pPr>
      <w:r>
        <w:rPr>
          <w:rStyle w:val="CommentReference"/>
        </w:rPr>
        <w:annotationRef/>
      </w:r>
      <w:r>
        <w:t xml:space="preserve">Instead of “saying 10 dichotomous indicators of school districts’ COVID-19 prevention strategy guidance” do we feel comfortable saying “school district COVID-19 policies, based on scoring of published prevention strategy guidance” or something like that?  </w:t>
      </w:r>
    </w:p>
    <w:p w14:paraId="75AA3F96" w14:textId="77777777" w:rsidR="00861925" w:rsidRDefault="00861925" w:rsidP="00861925">
      <w:pPr>
        <w:pStyle w:val="CommentText"/>
      </w:pPr>
    </w:p>
    <w:p w14:paraId="1F564858" w14:textId="77777777" w:rsidR="00861925" w:rsidRDefault="00861925" w:rsidP="00861925">
      <w:pPr>
        <w:pStyle w:val="CommentText"/>
      </w:pPr>
      <w:r>
        <w:t xml:space="preserve">We would also switch to saying “school district policies” instead of “prevention strategy guidance” henceforth.  </w:t>
      </w:r>
    </w:p>
  </w:comment>
  <w:comment w:id="44" w:author="Rasberry, Catherine N. (CDC/DDID/NCHHSTP/DASH)" w:date="2023-01-10T22:22:00Z" w:initials="RCN(">
    <w:p w14:paraId="4C220C58" w14:textId="77777777" w:rsidR="00861925" w:rsidRDefault="00861925" w:rsidP="00861925">
      <w:pPr>
        <w:pStyle w:val="CommentText"/>
      </w:pPr>
      <w:r>
        <w:rPr>
          <w:rStyle w:val="CommentReference"/>
        </w:rPr>
        <w:annotationRef/>
      </w:r>
      <w:r>
        <w:t>Yes, I agree with this.  Would be good to make it clear this is based on document review.</w:t>
      </w:r>
    </w:p>
  </w:comment>
  <w:comment w:id="50" w:author="Pampati, Sanjana (CDC/DDID/NCHHSTP/DASH)" w:date="2022-12-18T08:39:00Z" w:initials="PS(">
    <w:p w14:paraId="51406489" w14:textId="77777777" w:rsidR="00861925" w:rsidRDefault="00861925" w:rsidP="00861925">
      <w:pPr>
        <w:pStyle w:val="CommentText"/>
      </w:pPr>
      <w:r>
        <w:rPr>
          <w:rStyle w:val="CommentReference"/>
        </w:rPr>
        <w:annotationRef/>
      </w:r>
      <w:r>
        <w:t>Do we know which specific update the scoring aligns with? There were multiple rounds of guidance prior to July 9, 2021</w:t>
      </w:r>
    </w:p>
  </w:comment>
  <w:comment w:id="76" w:author="Pampati, Sanjana (CDC/DDID/NCHHSTP/DASH)" w:date="2023-01-11T15:58:00Z" w:initials="PS(">
    <w:p w14:paraId="2E5DAA12" w14:textId="77777777" w:rsidR="00861925" w:rsidRDefault="00861925" w:rsidP="00861925">
      <w:pPr>
        <w:pStyle w:val="CommentText"/>
      </w:pPr>
      <w:r>
        <w:rPr>
          <w:rStyle w:val="CommentReference"/>
        </w:rPr>
        <w:annotationRef/>
      </w:r>
      <w:r>
        <w:t>I think some discussion of when these policies were captured (or when the documents were published) is needed…earlier we talk about the full range of dates but what gets included for this analysis ?</w:t>
      </w:r>
    </w:p>
  </w:comment>
  <w:comment w:id="91" w:author="Murray, Colleen" w:date="2023-02-10T09:26:00Z" w:initials="MC">
    <w:p w14:paraId="1342611B" w14:textId="77777777" w:rsidR="0043572B" w:rsidRDefault="0043572B" w:rsidP="00A04068">
      <w:pPr>
        <w:pStyle w:val="CommentText"/>
      </w:pPr>
      <w:r>
        <w:rPr>
          <w:rStyle w:val="CommentReference"/>
        </w:rPr>
        <w:annotationRef/>
      </w:r>
      <w:r>
        <w:t>Zach could you add the end of this sentence here? Did we base these on the literature? On the first analytic approach? On available data and what we thought may be associated with the DV?</w:t>
      </w:r>
    </w:p>
  </w:comment>
  <w:comment w:id="96" w:author="Pampati, Sanjana (CDC/DDID/NCHHSTP/DASH)" w:date="2022-12-16T17:47:00Z" w:initials="PS(">
    <w:p w14:paraId="778F686B" w14:textId="41480F8A" w:rsidR="00861925" w:rsidRDefault="00861925" w:rsidP="00861925">
      <w:pPr>
        <w:pStyle w:val="CommentText"/>
      </w:pPr>
      <w:r>
        <w:rPr>
          <w:rStyle w:val="CommentReference"/>
        </w:rPr>
        <w:annotationRef/>
      </w:r>
      <w:r>
        <w:t xml:space="preserve">After “independent variables”, I think you need a separate section in the methods describing the covariates included in this table here and why there were selected.  </w:t>
      </w:r>
    </w:p>
  </w:comment>
  <w:comment w:id="97" w:author="Timpe, Zach" w:date="2023-02-10T14:14:00Z" w:initials="TZ">
    <w:p w14:paraId="59D67C05" w14:textId="77777777" w:rsidR="00153816" w:rsidRDefault="00153816" w:rsidP="00812BDB">
      <w:r>
        <w:rPr>
          <w:rStyle w:val="CommentReference"/>
        </w:rPr>
        <w:annotationRef/>
      </w:r>
      <w:r>
        <w:rPr>
          <w:rFonts w:ascii="Garamond" w:hAnsi="Garamond"/>
          <w:sz w:val="20"/>
          <w:szCs w:val="20"/>
        </w:rPr>
        <w:t>These covariates are in the table.</w:t>
      </w:r>
    </w:p>
  </w:comment>
  <w:comment w:id="104" w:author="Rasberry, Catherine N. (CDC/DDID/NCHHSTP/DASH)" w:date="2023-01-10T22:26:00Z" w:initials="RCN(">
    <w:p w14:paraId="19FF66EA" w14:textId="62D9F484" w:rsidR="00861925" w:rsidRDefault="00861925" w:rsidP="00861925">
      <w:pPr>
        <w:pStyle w:val="CommentText"/>
      </w:pPr>
      <w:r>
        <w:rPr>
          <w:rStyle w:val="CommentReference"/>
        </w:rPr>
        <w:annotationRef/>
      </w:r>
      <w:r>
        <w:t>I think I saw a number in the 80s earlier.  Can we double check all of these across the different sections of the report?  And make sure they are accurate, of course.</w:t>
      </w:r>
    </w:p>
  </w:comment>
  <w:comment w:id="105" w:author="Murray, Colleen" w:date="2023-02-09T11:59:00Z" w:initials="MC">
    <w:p w14:paraId="705680AD" w14:textId="77777777" w:rsidR="00F969AB" w:rsidRDefault="00A01CA5" w:rsidP="004B7560">
      <w:pPr>
        <w:pStyle w:val="CommentText"/>
      </w:pPr>
      <w:r>
        <w:rPr>
          <w:rStyle w:val="CommentReference"/>
        </w:rPr>
        <w:annotationRef/>
      </w:r>
      <w:r w:rsidR="00F969AB">
        <w:t>Updated/corrected throughout report and is now accurate.</w:t>
      </w:r>
    </w:p>
  </w:comment>
  <w:comment w:id="112" w:author="Pampati, Sanjana (CDC/DDID/NCHHSTP/DASH)" w:date="2022-12-18T08:43:00Z" w:initials="PS(">
    <w:p w14:paraId="761BCC90" w14:textId="279574CB" w:rsidR="00861925" w:rsidRPr="00255C40" w:rsidRDefault="00861925" w:rsidP="00861925">
      <w:pPr>
        <w:pStyle w:val="CommentText"/>
      </w:pPr>
      <w:r w:rsidRPr="00255C40">
        <w:t>I think we need more information about the department case data. I know there is a section earlier about methods and data collection approach for getting these data earlier but we need description of the data themselves, including:</w:t>
      </w:r>
    </w:p>
    <w:p w14:paraId="23839AF0" w14:textId="77777777" w:rsidR="00861925" w:rsidRDefault="00861925" w:rsidP="00861925">
      <w:pPr>
        <w:pStyle w:val="CommentText"/>
      </w:pPr>
      <w:r w:rsidRPr="00255C40">
        <w:t xml:space="preserve">-distribution of responses to the short survey the health departments completed </w:t>
      </w:r>
    </w:p>
    <w:p w14:paraId="0ADBAEF3" w14:textId="77777777" w:rsidR="00861925" w:rsidRDefault="00861925" w:rsidP="00861925">
      <w:pPr>
        <w:pStyle w:val="CommentText"/>
      </w:pPr>
      <w:r>
        <w:t>-How were data provided….all monthly? What about providing data for students vs. students + staff? Which were included/excluded in this analysis?</w:t>
      </w:r>
    </w:p>
    <w:p w14:paraId="28D357E0" w14:textId="77777777" w:rsidR="00861925" w:rsidRDefault="00861925" w:rsidP="00861925">
      <w:pPr>
        <w:pStyle w:val="CommentText"/>
      </w:pPr>
      <w:r>
        <w:t xml:space="preserve"> </w:t>
      </w:r>
    </w:p>
    <w:p w14:paraId="4EDEFDAC" w14:textId="77777777" w:rsidR="00861925" w:rsidRDefault="00861925" w:rsidP="00861925">
      <w:pPr>
        <w:pStyle w:val="CommentText"/>
      </w:pPr>
      <w:r>
        <w:t xml:space="preserve"> </w:t>
      </w:r>
    </w:p>
  </w:comment>
  <w:comment w:id="113" w:author="Murray, Colleen" w:date="2023-02-09T12:00:00Z" w:initials="MC">
    <w:p w14:paraId="02A49F4D" w14:textId="77777777" w:rsidR="00DD154E" w:rsidRDefault="00A01CA5" w:rsidP="00B5193A">
      <w:pPr>
        <w:pStyle w:val="CommentText"/>
      </w:pPr>
      <w:r>
        <w:rPr>
          <w:rStyle w:val="CommentReference"/>
        </w:rPr>
        <w:annotationRef/>
      </w:r>
      <w:r w:rsidR="00DD154E">
        <w:t xml:space="preserve">We have added the quarterly report section that details the case data findings, description of data, how data were provided, etc. within an appendix of the report. </w:t>
      </w:r>
    </w:p>
  </w:comment>
  <w:comment w:id="119" w:author="Murray, Colleen" w:date="2023-02-10T09:06:00Z" w:initials="MC">
    <w:p w14:paraId="34334CB1" w14:textId="77777777" w:rsidR="00DD154E" w:rsidRDefault="00DD154E" w:rsidP="00F41D2C">
      <w:pPr>
        <w:pStyle w:val="CommentText"/>
      </w:pPr>
      <w:r>
        <w:rPr>
          <w:rStyle w:val="CommentReference"/>
        </w:rPr>
        <w:annotationRef/>
      </w:r>
      <w:r>
        <w:t>For Kellen/Formatting: New appendix that will need a letter.</w:t>
      </w:r>
    </w:p>
  </w:comment>
  <w:comment w:id="125" w:author="Pampati, Sanjana (CDC/DDID/NCHHSTP/DASH)" w:date="2022-12-18T09:00:00Z" w:initials="PS(">
    <w:p w14:paraId="1D3D4E97" w14:textId="7D9751A8" w:rsidR="00861925" w:rsidRDefault="00861925" w:rsidP="00861925">
      <w:pPr>
        <w:pStyle w:val="CommentText"/>
      </w:pPr>
      <w:r>
        <w:rPr>
          <w:rStyle w:val="CommentReference"/>
        </w:rPr>
        <w:annotationRef/>
      </w:r>
      <w:r>
        <w:t>Correct?</w:t>
      </w:r>
    </w:p>
  </w:comment>
  <w:comment w:id="126" w:author="Pampati, Sanjana (CDC/DDID/NCHHSTP/DASH)" w:date="2022-12-18T08:59:00Z" w:initials="PS(">
    <w:p w14:paraId="53FCC202" w14:textId="77777777" w:rsidR="00861925" w:rsidRDefault="00861925" w:rsidP="00861925">
      <w:pPr>
        <w:pStyle w:val="CommentText"/>
      </w:pPr>
      <w:r>
        <w:rPr>
          <w:rStyle w:val="CommentReference"/>
        </w:rPr>
        <w:annotationRef/>
      </w:r>
      <w:r>
        <w:t xml:space="preserve">Could you describe the input in more details? How many school-level variables were considered? Is there a full list somewhere in the appendices you could reference? </w:t>
      </w:r>
    </w:p>
  </w:comment>
  <w:comment w:id="127" w:author="Timpe, Zach" w:date="2023-02-06T12:49:00Z" w:initials="TZ">
    <w:p w14:paraId="6F0F6F78" w14:textId="77777777" w:rsidR="00177EDE" w:rsidRDefault="00177EDE" w:rsidP="00742FB3">
      <w:r>
        <w:rPr>
          <w:rStyle w:val="CommentReference"/>
        </w:rPr>
        <w:annotationRef/>
      </w:r>
      <w:r>
        <w:rPr>
          <w:rFonts w:ascii="Garamond" w:hAnsi="Garamond"/>
          <w:sz w:val="20"/>
          <w:szCs w:val="20"/>
        </w:rPr>
        <w:t>Full list is in table 25 of study variables above</w:t>
      </w:r>
    </w:p>
  </w:comment>
  <w:comment w:id="128" w:author="Pampati, Sanjana (CDC/DDID/NCHHSTP/DASH)" w:date="2022-12-20T07:40:00Z" w:initials="PS(">
    <w:p w14:paraId="22ABA7B0" w14:textId="1CD7CD02" w:rsidR="00861925" w:rsidRDefault="00861925" w:rsidP="00861925">
      <w:pPr>
        <w:pStyle w:val="CommentText"/>
      </w:pPr>
      <w:r>
        <w:rPr>
          <w:rStyle w:val="CommentReference"/>
        </w:rPr>
        <w:annotationRef/>
      </w:r>
      <w:r>
        <w:t xml:space="preserve">I think some key details about modeling are missing – were there any random effects? What covariance structure was specified? Poisson or negative binomial or something else models? </w:t>
      </w:r>
    </w:p>
  </w:comment>
  <w:comment w:id="129" w:author="Murray, Colleen" w:date="2023-02-09T12:13:00Z" w:initials="MC">
    <w:p w14:paraId="06E6CB4D" w14:textId="77777777" w:rsidR="00B47E5B" w:rsidRDefault="00B47E5B" w:rsidP="004E432B">
      <w:pPr>
        <w:pStyle w:val="CommentText"/>
      </w:pPr>
      <w:r>
        <w:rPr>
          <w:rStyle w:val="CommentReference"/>
        </w:rPr>
        <w:annotationRef/>
      </w:r>
      <w:r>
        <w:t>Info here?</w:t>
      </w:r>
    </w:p>
  </w:comment>
  <w:comment w:id="133" w:author="Pampati, Sanjana (CDC/DDID/NCHHSTP/DASH)" w:date="2022-12-18T09:56:00Z" w:initials="PS(">
    <w:p w14:paraId="2E4CC010" w14:textId="366A7269" w:rsidR="00861925" w:rsidRDefault="00861925" w:rsidP="00861925">
      <w:pPr>
        <w:pStyle w:val="CommentText"/>
      </w:pPr>
      <w:r>
        <w:rPr>
          <w:rStyle w:val="CommentReference"/>
        </w:rPr>
        <w:annotationRef/>
      </w:r>
      <w:r>
        <w:t>Which first set?</w:t>
      </w:r>
    </w:p>
  </w:comment>
  <w:comment w:id="134" w:author="Pampati, Sanjana (CDC/DDID/NCHHSTP/DASH)" w:date="2022-12-18T09:12:00Z" w:initials="PS(">
    <w:p w14:paraId="5170F755" w14:textId="77777777" w:rsidR="00861925" w:rsidRDefault="00861925" w:rsidP="00861925">
      <w:pPr>
        <w:pStyle w:val="CommentText"/>
      </w:pPr>
      <w:r>
        <w:rPr>
          <w:rStyle w:val="CommentReference"/>
        </w:rPr>
        <w:annotationRef/>
      </w:r>
      <w:r>
        <w:t>Not following</w:t>
      </w:r>
    </w:p>
  </w:comment>
  <w:comment w:id="136" w:author="Pampati, Sanjana (CDC/DDID/NCHHSTP/DASH)" w:date="2022-12-18T09:39:00Z" w:initials="PS(">
    <w:p w14:paraId="51AAEB81" w14:textId="77777777" w:rsidR="00861925" w:rsidRDefault="00861925" w:rsidP="00861925">
      <w:pPr>
        <w:pStyle w:val="CommentText"/>
      </w:pPr>
      <w:r>
        <w:rPr>
          <w:rStyle w:val="CommentReference"/>
        </w:rPr>
        <w:annotationRef/>
      </w:r>
      <w:r>
        <w:t xml:space="preserve">I am suggesting we follow the American Medical Associations (AMA) manual of style in reporting of results….specifically, these guidelines I think are important to incorporate: </w:t>
      </w:r>
    </w:p>
    <w:p w14:paraId="251994D3" w14:textId="77777777" w:rsidR="00861925" w:rsidRPr="004F04AF" w:rsidRDefault="00861925">
      <w:pPr>
        <w:pStyle w:val="CommentText"/>
        <w:numPr>
          <w:ilvl w:val="0"/>
          <w:numId w:val="19"/>
        </w:numPr>
      </w:pPr>
      <w:r>
        <w:t>“</w:t>
      </w:r>
      <w:r w:rsidRPr="00052EE6">
        <w:t>Inappropriate hedge terms, such as </w:t>
      </w:r>
      <w:r w:rsidRPr="00052EE6">
        <w:rPr>
          <w:i/>
          <w:iCs/>
        </w:rPr>
        <w:t>marginal significance</w:t>
      </w:r>
      <w:r w:rsidRPr="00052EE6">
        <w:t> or </w:t>
      </w:r>
      <w:r w:rsidRPr="00052EE6">
        <w:rPr>
          <w:i/>
          <w:iCs/>
        </w:rPr>
        <w:t>trend toward significance</w:t>
      </w:r>
      <w:r w:rsidRPr="00052EE6">
        <w:t>, for results that are not statistically significant should not be used.</w:t>
      </w:r>
      <w:r>
        <w:t>”</w:t>
      </w:r>
    </w:p>
    <w:p w14:paraId="616F17C6" w14:textId="77777777" w:rsidR="00861925" w:rsidRDefault="00861925">
      <w:pPr>
        <w:pStyle w:val="CommentText"/>
        <w:numPr>
          <w:ilvl w:val="0"/>
          <w:numId w:val="19"/>
        </w:numPr>
      </w:pPr>
      <w:r>
        <w:t xml:space="preserve">Paraphrasing of several sections of the AMA manual: </w:t>
      </w:r>
      <w:r w:rsidRPr="002A6FDB">
        <w:t xml:space="preserve">Although hypothesis testing often results in the </w:t>
      </w:r>
      <w:r w:rsidRPr="002A6FDB">
        <w:rPr>
          <w:i/>
          <w:iCs/>
        </w:rPr>
        <w:t xml:space="preserve">P </w:t>
      </w:r>
      <w:r w:rsidRPr="002A6FDB">
        <w:t xml:space="preserve">value, </w:t>
      </w:r>
      <w:r w:rsidRPr="002A6FDB">
        <w:rPr>
          <w:i/>
          <w:iCs/>
        </w:rPr>
        <w:t xml:space="preserve">P </w:t>
      </w:r>
      <w:r w:rsidRPr="002A6FDB">
        <w:t>values themselves can only provide information regarding the plausibility of the null hypothesis</w:t>
      </w:r>
      <w:r>
        <w:t xml:space="preserve">. </w:t>
      </w:r>
      <w:r w:rsidRPr="00303A1D">
        <w:t>Confidence intervals are preferred whenever possible, but including both the CI and the P value provides more information than either alone</w:t>
      </w:r>
      <w:r>
        <w:t xml:space="preserve">. Also, some interpretation of the effect size is essential. </w:t>
      </w:r>
    </w:p>
    <w:p w14:paraId="7DEFFED0" w14:textId="77777777" w:rsidR="00861925" w:rsidRDefault="00861925" w:rsidP="00861925">
      <w:pPr>
        <w:pStyle w:val="CommentText"/>
      </w:pPr>
    </w:p>
    <w:p w14:paraId="7B0F6360" w14:textId="77777777" w:rsidR="00861925" w:rsidRDefault="00861925" w:rsidP="00861925">
      <w:pPr>
        <w:pStyle w:val="CommentText"/>
      </w:pPr>
      <w:r>
        <w:t xml:space="preserve">Source: </w:t>
      </w:r>
      <w:r w:rsidRPr="007B2066">
        <w:t>https://academic.oup.com/amamanualofstyle/book/27941/chapter/207572072?searchresult=1#382796590</w:t>
      </w:r>
    </w:p>
  </w:comment>
  <w:comment w:id="137" w:author="Timpe, Zach" w:date="2023-02-06T13:09:00Z" w:initials="ZT">
    <w:p w14:paraId="570F70D0" w14:textId="77777777" w:rsidR="00177EDE" w:rsidRDefault="00177EDE" w:rsidP="002D2281">
      <w:r>
        <w:rPr>
          <w:rStyle w:val="CommentReference"/>
        </w:rPr>
        <w:annotationRef/>
      </w:r>
      <w:r>
        <w:rPr>
          <w:rFonts w:ascii="Garamond" w:hAnsi="Garamond"/>
          <w:sz w:val="20"/>
          <w:szCs w:val="20"/>
        </w:rPr>
        <w:t>If we were pursuing publication I would consider this.</w:t>
      </w:r>
    </w:p>
  </w:comment>
  <w:comment w:id="197" w:author="Pampati, Sanjana (CDC/DDID/NCHHSTP/DASH)" w:date="2022-12-18T09:58:00Z" w:initials="PS(">
    <w:p w14:paraId="76A730FD" w14:textId="77777777" w:rsidR="00861925" w:rsidRDefault="00861925" w:rsidP="00861925">
      <w:pPr>
        <w:pStyle w:val="CommentText"/>
      </w:pPr>
      <w:r>
        <w:rPr>
          <w:rStyle w:val="CommentReference"/>
        </w:rPr>
        <w:annotationRef/>
      </w:r>
      <w:r>
        <w:t>We need an explanation of how the covariates are standardized otherwise we can’t interpret this table…</w:t>
      </w:r>
    </w:p>
  </w:comment>
  <w:comment w:id="198" w:author="Timpe, Zach" w:date="2023-02-06T13:13:00Z" w:initials="ZT">
    <w:p w14:paraId="660919CB" w14:textId="77777777" w:rsidR="00177EDE" w:rsidRDefault="00177EDE" w:rsidP="00C27360">
      <w:r>
        <w:rPr>
          <w:rStyle w:val="CommentReference"/>
        </w:rPr>
        <w:annotationRef/>
      </w:r>
      <w:r>
        <w:rPr>
          <w:rFonts w:ascii="Garamond" w:hAnsi="Garamond"/>
          <w:sz w:val="20"/>
          <w:szCs w:val="20"/>
        </w:rPr>
        <w:t>Again, I believe scaling is well accepted. It’s just x - mean/st dev</w:t>
      </w:r>
    </w:p>
  </w:comment>
  <w:comment w:id="199" w:author="Murray, Colleen" w:date="2023-02-10T09:08:00Z" w:initials="MC">
    <w:p w14:paraId="5D30FB08" w14:textId="77777777" w:rsidR="00DD154E" w:rsidRDefault="00DD154E" w:rsidP="006F2650">
      <w:pPr>
        <w:pStyle w:val="CommentText"/>
      </w:pPr>
      <w:r>
        <w:rPr>
          <w:rStyle w:val="CommentReference"/>
        </w:rPr>
        <w:annotationRef/>
      </w:r>
      <w:r>
        <w:t>Zach, could you address this?</w:t>
      </w:r>
    </w:p>
  </w:comment>
  <w:comment w:id="200" w:author="Rasberry, Catherine N. (CDC/DDID/NCHHSTP/DASH)" w:date="2023-01-10T22:36:00Z" w:initials="RCN(">
    <w:p w14:paraId="070F6102" w14:textId="4F09BD0F" w:rsidR="00861925" w:rsidRDefault="00861925" w:rsidP="00861925">
      <w:pPr>
        <w:pStyle w:val="CommentText"/>
      </w:pPr>
      <w:r>
        <w:rPr>
          <w:rStyle w:val="CommentReference"/>
        </w:rPr>
        <w:annotationRef/>
      </w:r>
      <w:r>
        <w:t>I don’t understand what these numbers are.  I get it for the first 2 rows.  I’m not understanding it after that.  What is 1.64 the mean of?  The change in the monthly average % of AI/AN students reported?  I’m really missing something here.</w:t>
      </w:r>
    </w:p>
  </w:comment>
  <w:comment w:id="201" w:author="Timpe, Zach" w:date="2023-02-06T13:23:00Z" w:initials="ZT">
    <w:p w14:paraId="5A7A7FFC" w14:textId="77777777" w:rsidR="00177EDE" w:rsidRDefault="00177EDE" w:rsidP="000A229E">
      <w:r>
        <w:rPr>
          <w:rStyle w:val="CommentReference"/>
        </w:rPr>
        <w:annotationRef/>
      </w:r>
      <w:r>
        <w:rPr>
          <w:rFonts w:ascii="Garamond" w:hAnsi="Garamond"/>
          <w:sz w:val="20"/>
          <w:szCs w:val="20"/>
        </w:rPr>
        <w:t>Sorry I should be more clear here. For continuous</w:t>
      </w:r>
    </w:p>
    <w:p w14:paraId="5EED1770" w14:textId="77777777" w:rsidR="00177EDE" w:rsidRDefault="00177EDE" w:rsidP="000A229E">
      <w:r>
        <w:rPr>
          <w:rFonts w:ascii="Garamond" w:hAnsi="Garamond"/>
          <w:sz w:val="20"/>
          <w:szCs w:val="20"/>
        </w:rPr>
        <w:t>Variables, you’ll see by looking at n (min, max) that the range of Pct American Indian/Alaska Native is 0, 98.7, which translates to 0%, 98.7%. The MEAN is the average percent AI/AN, which is 1.64% (st dev = 9.21%)</w:t>
      </w:r>
    </w:p>
  </w:comment>
  <w:comment w:id="202" w:author="Murray, Colleen" w:date="2023-02-09T12:32:00Z" w:initials="MC">
    <w:p w14:paraId="30915877" w14:textId="77777777" w:rsidR="00321BE2" w:rsidRDefault="00321BE2" w:rsidP="00526012">
      <w:pPr>
        <w:pStyle w:val="CommentText"/>
      </w:pPr>
      <w:r>
        <w:rPr>
          <w:rStyle w:val="CommentReference"/>
        </w:rPr>
        <w:annotationRef/>
      </w:r>
      <w:r>
        <w:t>Add table note</w:t>
      </w:r>
    </w:p>
  </w:comment>
  <w:comment w:id="203" w:author="Timpe, Zach" w:date="2023-02-10T14:16:00Z" w:initials="TZ">
    <w:p w14:paraId="2BFADD2F" w14:textId="77777777" w:rsidR="0046100B" w:rsidRDefault="0046100B" w:rsidP="0057438F">
      <w:r>
        <w:rPr>
          <w:rStyle w:val="CommentReference"/>
        </w:rPr>
        <w:annotationRef/>
      </w:r>
      <w:r>
        <w:rPr>
          <w:rFonts w:ascii="Garamond" w:hAnsi="Garamond"/>
          <w:sz w:val="20"/>
          <w:szCs w:val="20"/>
        </w:rPr>
        <w:t>This is described now in th text above Table 26.</w:t>
      </w:r>
    </w:p>
  </w:comment>
  <w:comment w:id="204" w:author="Rasberry, Catherine N. (CDC/DDID/NCHHSTP/DASH)" w:date="2023-01-10T22:38:00Z" w:initials="RCN(">
    <w:p w14:paraId="74095062" w14:textId="3DF0ECFD" w:rsidR="00861925" w:rsidRDefault="00861925" w:rsidP="00861925">
      <w:pPr>
        <w:pStyle w:val="CommentText"/>
      </w:pPr>
      <w:r>
        <w:rPr>
          <w:rStyle w:val="CommentReference"/>
        </w:rPr>
        <w:annotationRef/>
      </w:r>
      <w:r>
        <w:t>Okay, I’m really totally lost as to what this is.  Sorry!!!</w:t>
      </w:r>
    </w:p>
  </w:comment>
  <w:comment w:id="206" w:author="Pampati, Sanjana (CDC/DDID/NCHHSTP/DASH)" w:date="2022-12-18T10:03:00Z" w:initials="PS(">
    <w:p w14:paraId="245DA475" w14:textId="77777777" w:rsidR="00861925" w:rsidRDefault="00861925" w:rsidP="00861925">
      <w:pPr>
        <w:pStyle w:val="CommentText"/>
      </w:pPr>
      <w:r>
        <w:rPr>
          <w:rStyle w:val="CommentReference"/>
        </w:rPr>
        <w:annotationRef/>
      </w:r>
      <w:r>
        <w:t xml:space="preserve">Given this is consistent for all rows you could just delete it I think. </w:t>
      </w:r>
    </w:p>
  </w:comment>
  <w:comment w:id="208" w:author="Pampati, Sanjana (CDC/DDID/NCHHSTP/DASH)" w:date="2022-12-19T10:16:00Z" w:initials="PS(">
    <w:p w14:paraId="377AE2DD" w14:textId="77777777" w:rsidR="00861925" w:rsidRDefault="00861925" w:rsidP="00861925">
      <w:pPr>
        <w:pStyle w:val="CommentText"/>
      </w:pPr>
      <w:r>
        <w:rPr>
          <w:rStyle w:val="CommentReference"/>
        </w:rPr>
        <w:annotationRef/>
      </w:r>
      <w:r>
        <w:t xml:space="preserve">This seems like a lot of covariates to control for…8…some with multiple levels </w:t>
      </w:r>
    </w:p>
  </w:comment>
  <w:comment w:id="209" w:author="Rasberry, Catherine N. (CDC/DDID/NCHHSTP/DASH)" w:date="2023-01-10T22:45:00Z" w:initials="RCN(">
    <w:p w14:paraId="005E0145" w14:textId="77777777" w:rsidR="00861925" w:rsidRDefault="00861925" w:rsidP="00861925">
      <w:pPr>
        <w:pStyle w:val="CommentText"/>
      </w:pPr>
      <w:r>
        <w:rPr>
          <w:rStyle w:val="CommentReference"/>
        </w:rPr>
        <w:annotationRef/>
      </w:r>
      <w:r>
        <w:t>I wonder if we should look at this without all the race covariates.  I also wondered about dropping FRPM and even SVI.  In theory, these variables should not impact the extent to which a strategy impacts the outcome on cases.  (They made a lot of sense to control for when we looked at whether or not something was implemented, but they may be less theoretically relevant here.)  School level and county-level indicators may be more important.  For example, whether you or elementary or high school level could impact quality of implementation in a way that would impact the association between strategy use an change to case rate.</w:t>
      </w:r>
    </w:p>
  </w:comment>
  <w:comment w:id="210" w:author="Timpe, Zach" w:date="2023-02-06T13:34:00Z" w:initials="ZT">
    <w:p w14:paraId="5804D307" w14:textId="77777777" w:rsidR="00177EDE" w:rsidRDefault="00177EDE" w:rsidP="0099618A">
      <w:r>
        <w:rPr>
          <w:rStyle w:val="CommentReference"/>
        </w:rPr>
        <w:annotationRef/>
      </w:r>
      <w:r>
        <w:rPr>
          <w:rFonts w:ascii="Garamond" w:hAnsi="Garamond"/>
          <w:sz w:val="20"/>
          <w:szCs w:val="20"/>
        </w:rPr>
        <w:t xml:space="preserve">We could have considered this had the work been sent to a journal, but not now. At the same time, I really doubt we could publish anything that didn’t control for these factors. </w:t>
      </w:r>
    </w:p>
  </w:comment>
  <w:comment w:id="211" w:author="Murray, Colleen" w:date="2023-02-10T09:09:00Z" w:initials="MC">
    <w:p w14:paraId="37429604" w14:textId="77777777" w:rsidR="00DD154E" w:rsidRDefault="00DD154E" w:rsidP="004E7C17">
      <w:pPr>
        <w:pStyle w:val="CommentText"/>
      </w:pPr>
      <w:r>
        <w:rPr>
          <w:rStyle w:val="CommentReference"/>
        </w:rPr>
        <w:annotationRef/>
      </w:r>
      <w:r>
        <w:t>For the purposes of the report (and since we are not pursing publication for this analysis), we have decided to keep as is.</w:t>
      </w:r>
    </w:p>
  </w:comment>
  <w:comment w:id="216" w:author="Pampati, Sanjana (CDC/DDID/NCHHSTP/DASH)" w:date="2022-12-20T07:56:00Z" w:initials="PS(">
    <w:p w14:paraId="31636465" w14:textId="55AD90F0" w:rsidR="00861925" w:rsidRDefault="00861925" w:rsidP="00861925">
      <w:pPr>
        <w:pStyle w:val="CommentText"/>
      </w:pPr>
      <w:r>
        <w:rPr>
          <w:rStyle w:val="CommentReference"/>
        </w:rPr>
        <w:annotationRef/>
      </w:r>
      <w:r>
        <w:t>I think we need to be also presenting rate ratios and 95% CIs …those will be slightly easier to describe in the text…same goes for the next set of models.</w:t>
      </w:r>
    </w:p>
  </w:comment>
  <w:comment w:id="217" w:author="Pampati, Sanjana (CDC/DDID/NCHHSTP/DASH)" w:date="2022-12-19T10:17:00Z" w:initials="PS(">
    <w:p w14:paraId="4D0F569A" w14:textId="77777777" w:rsidR="00861925" w:rsidRDefault="00861925" w:rsidP="00861925">
      <w:pPr>
        <w:pStyle w:val="CommentText"/>
      </w:pPr>
      <w:r>
        <w:rPr>
          <w:rStyle w:val="CommentReference"/>
        </w:rPr>
        <w:annotationRef/>
      </w:r>
      <w:r>
        <w:t>There is no footnote c</w:t>
      </w:r>
    </w:p>
  </w:comment>
  <w:comment w:id="218" w:author="Pampati, Sanjana (CDC/DDID/NCHHSTP/DASH)" w:date="2022-12-19T10:17:00Z" w:initials="PS(">
    <w:p w14:paraId="796B5A64" w14:textId="77777777" w:rsidR="006B0A25" w:rsidRDefault="006B0A25" w:rsidP="006B0A25">
      <w:pPr>
        <w:pStyle w:val="CommentText"/>
      </w:pPr>
      <w:r>
        <w:rPr>
          <w:rStyle w:val="CommentReference"/>
        </w:rPr>
        <w:annotationRef/>
      </w:r>
      <w:r>
        <w:t>There is no footnote c</w:t>
      </w:r>
    </w:p>
  </w:comment>
  <w:comment w:id="220" w:author="Pampati, Sanjana (CDC/DDID/NCHHSTP/DASH)" w:date="2022-12-20T08:47:00Z" w:initials="PS(">
    <w:p w14:paraId="607A26FD" w14:textId="77777777" w:rsidR="00861925" w:rsidRDefault="00861925" w:rsidP="00861925">
      <w:pPr>
        <w:pStyle w:val="CommentText"/>
      </w:pPr>
      <w:r>
        <w:rPr>
          <w:rStyle w:val="CommentReference"/>
        </w:rPr>
        <w:annotationRef/>
      </w:r>
      <w:r>
        <w:t xml:space="preserve">My gut tells me including 19 variables in a model with ~ 300 observations is too much. I wonder if we can consider approaches to dropping some of these covariates. </w:t>
      </w:r>
    </w:p>
  </w:comment>
  <w:comment w:id="221" w:author="Rasberry, Catherine N. (CDC/DDID/NCHHSTP/DASH)" w:date="2023-01-10T22:49:00Z" w:initials="RCN(">
    <w:p w14:paraId="493697F8" w14:textId="77777777" w:rsidR="00861925" w:rsidRDefault="00861925" w:rsidP="00861925">
      <w:pPr>
        <w:pStyle w:val="CommentText"/>
      </w:pPr>
      <w:r>
        <w:rPr>
          <w:rStyle w:val="CommentReference"/>
        </w:rPr>
        <w:annotationRef/>
      </w:r>
      <w:r>
        <w:t>See my note above about this.  I think it could also be reasonable to just state that knowing the sample limitations we had, we tried to be as selective as possible in our choice of covariates in order to be able to preserve statistical power to detect meaningful associations.</w:t>
      </w:r>
    </w:p>
  </w:comment>
  <w:comment w:id="222" w:author="Pampati, Sanjana (CDC/DDID/NCHHSTP/DASH)" w:date="2022-12-20T08:49:00Z" w:initials="PS(">
    <w:p w14:paraId="4E70D9B0" w14:textId="77777777" w:rsidR="00861925" w:rsidRDefault="00861925" w:rsidP="00861925">
      <w:pPr>
        <w:pStyle w:val="CommentText"/>
      </w:pPr>
      <w:r>
        <w:rPr>
          <w:rStyle w:val="CommentReference"/>
        </w:rPr>
        <w:annotationRef/>
      </w:r>
      <w:r>
        <w:t xml:space="preserve">I don’t think we need to present these findings re: covariates but should include a footnote indicating what we adjusted for </w:t>
      </w:r>
    </w:p>
  </w:comment>
  <w:comment w:id="223" w:author="Timpe, Zach" w:date="2023-02-06T13:38:00Z" w:initials="ZT">
    <w:p w14:paraId="5CA2F0D2" w14:textId="77777777" w:rsidR="00177EDE" w:rsidRDefault="00177EDE" w:rsidP="00C95811">
      <w:r>
        <w:rPr>
          <w:rStyle w:val="CommentReference"/>
        </w:rPr>
        <w:annotationRef/>
      </w:r>
      <w:r>
        <w:rPr>
          <w:rFonts w:ascii="Garamond" w:hAnsi="Garamond"/>
          <w:sz w:val="20"/>
          <w:szCs w:val="20"/>
        </w:rPr>
        <w:t>For sake of completeness in our report, we will keep</w:t>
      </w:r>
    </w:p>
  </w:comment>
  <w:comment w:id="229" w:author="Pampati, Sanjana (CDC/DDID/NCHHSTP/DASH)" w:date="2022-12-20T08:51:00Z" w:initials="PS(">
    <w:p w14:paraId="5A5C118C" w14:textId="0423E6E4" w:rsidR="00861925" w:rsidRDefault="00861925" w:rsidP="00861925">
      <w:pPr>
        <w:pStyle w:val="CommentText"/>
      </w:pPr>
      <w:r>
        <w:rPr>
          <w:rStyle w:val="CommentReference"/>
        </w:rPr>
        <w:annotationRef/>
      </w:r>
      <w:r>
        <w:t xml:space="preserve">This is not the approach to forming cumulative indices I would suggest. Terms like “marginal association” are frowned upon in lots of spaces. If we do go the route of cumulative indices I would favor creating ones based on some sort of conceptual grounding. But I am not all that convinced we should go the route of cumulative indices at all…Catherine, do you have any thoughts?  </w:t>
      </w:r>
    </w:p>
  </w:comment>
  <w:comment w:id="230" w:author="Rasberry, Catherine N. (CDC/DDID/NCHHSTP/DASH)" w:date="2023-01-10T22:52:00Z" w:initials="RCN(">
    <w:p w14:paraId="191A152F" w14:textId="77777777" w:rsidR="00861925" w:rsidRDefault="00861925" w:rsidP="00861925">
      <w:pPr>
        <w:pStyle w:val="CommentText"/>
      </w:pPr>
      <w:r>
        <w:rPr>
          <w:rStyle w:val="CommentReference"/>
        </w:rPr>
        <w:annotationRef/>
      </w:r>
      <w:r>
        <w:t>That’s a great question.  First, I also agree on avoiding terms like “marginal significance” or “marginal associations.”  Second, I’m usually in favor or using theory to drive our decision making.  I do think the finding that layering strategies was associated with smaller case increases could be valuable.  But theory would not have driven me to select the 3 or 5 that we have in this analysis.  They do all at least have coefficients with the direction of finding as we’d hope.</w:t>
      </w:r>
    </w:p>
    <w:p w14:paraId="18AB6014" w14:textId="77777777" w:rsidR="00861925" w:rsidRDefault="00861925" w:rsidP="00861925">
      <w:pPr>
        <w:pStyle w:val="CommentText"/>
      </w:pPr>
    </w:p>
    <w:p w14:paraId="019194FE" w14:textId="77777777" w:rsidR="00861925" w:rsidRDefault="00861925" w:rsidP="00861925">
      <w:pPr>
        <w:pStyle w:val="CommentText"/>
      </w:pPr>
      <w:r>
        <w:t>I think in the end, I think I’m okay with putting this approach in the report, but I’m not sure about it in a paper.</w:t>
      </w:r>
    </w:p>
  </w:comment>
  <w:comment w:id="231" w:author="Pampati, Sanjana (CDC/DDID/NCHHSTP/DASH)" w:date="2023-01-11T16:01:00Z" w:initials="PS(">
    <w:p w14:paraId="490D90D1" w14:textId="77777777" w:rsidR="00861925" w:rsidRDefault="00861925" w:rsidP="00861925">
      <w:pPr>
        <w:pStyle w:val="CommentText"/>
      </w:pPr>
      <w:r>
        <w:rPr>
          <w:rStyle w:val="CommentReference"/>
        </w:rPr>
        <w:annotationRef/>
      </w:r>
      <w:r>
        <w:t xml:space="preserve">I’m fine with this! </w:t>
      </w:r>
    </w:p>
  </w:comment>
  <w:comment w:id="232" w:author="Timpe, Zach" w:date="2023-02-06T13:39:00Z" w:initials="ZT">
    <w:p w14:paraId="13E1442D" w14:textId="77777777" w:rsidR="00AE7F20" w:rsidRDefault="00AE7F20" w:rsidP="00ED18C0">
      <w:r>
        <w:rPr>
          <w:rStyle w:val="CommentReference"/>
        </w:rPr>
        <w:annotationRef/>
      </w:r>
      <w:r>
        <w:rPr>
          <w:rFonts w:ascii="Garamond" w:hAnsi="Garamond"/>
          <w:sz w:val="20"/>
          <w:szCs w:val="20"/>
        </w:rPr>
        <w:t>Since we aren’t pursuing publication we keep in here. I would like to maintain documentation that we (ICF) did this work.</w:t>
      </w:r>
    </w:p>
  </w:comment>
  <w:comment w:id="244" w:author="Pampati, Sanjana (CDC/DDID/NCHHSTP/DASH)" w:date="2022-12-20T09:18:00Z" w:initials="PS(">
    <w:p w14:paraId="287972C7" w14:textId="395E884F" w:rsidR="00861925" w:rsidRDefault="00861925" w:rsidP="00861925">
      <w:pPr>
        <w:pStyle w:val="CommentText"/>
      </w:pPr>
      <w:r>
        <w:rPr>
          <w:rStyle w:val="CommentReference"/>
        </w:rPr>
        <w:annotationRef/>
      </w:r>
      <w:r>
        <w:t xml:space="preserve">I occasionally see use of AIC and BIC to determine covariates but I don’t think I’ve ever seen it in determining which exposures to include, which is usually fixed…without getting too into the weeds, I think these measures can sometimes be helpful with predictive modeling and not so much in causal modeling when we are trying to elucidate cause and effect. </w:t>
      </w:r>
    </w:p>
  </w:comment>
  <w:comment w:id="243" w:author="Timpe, Zach" w:date="2023-02-06T13:41:00Z" w:initials="ZT">
    <w:p w14:paraId="5C17C0C5" w14:textId="77777777" w:rsidR="00AE7F20" w:rsidRDefault="00AE7F20" w:rsidP="006A1285">
      <w:r>
        <w:rPr>
          <w:rStyle w:val="CommentReference"/>
        </w:rPr>
        <w:annotationRef/>
      </w:r>
      <w:r>
        <w:rPr>
          <w:rFonts w:ascii="Garamond" w:hAnsi="Garamond"/>
          <w:sz w:val="20"/>
          <w:szCs w:val="20"/>
        </w:rPr>
        <w:t>Yes this was a mistake. I’m removing.</w:t>
      </w:r>
    </w:p>
  </w:comment>
  <w:comment w:id="263" w:author="Murray, Colleen" w:date="2023-02-10T09:37:00Z" w:initials="MC">
    <w:p w14:paraId="2808DD87" w14:textId="77777777" w:rsidR="008A20DB" w:rsidRDefault="008A20DB" w:rsidP="00B068D3">
      <w:pPr>
        <w:pStyle w:val="CommentText"/>
      </w:pPr>
      <w:r>
        <w:rPr>
          <w:rStyle w:val="CommentReference"/>
        </w:rPr>
        <w:annotationRef/>
      </w:r>
      <w:r>
        <w:t>What appendix would this be is referring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558791" w15:done="0"/>
  <w15:commentEx w15:paraId="59059F8B" w15:done="1"/>
  <w15:commentEx w15:paraId="7CDC7E87" w15:paraIdParent="59059F8B" w15:done="1"/>
  <w15:commentEx w15:paraId="00F5634C" w15:done="1"/>
  <w15:commentEx w15:paraId="5272DAB0" w15:paraIdParent="00F5634C" w15:done="1"/>
  <w15:commentEx w15:paraId="60EF0C6F" w15:done="1"/>
  <w15:commentEx w15:paraId="5B2499C8" w15:done="1"/>
  <w15:commentEx w15:paraId="46E1F49C" w15:paraIdParent="5B2499C8" w15:done="1"/>
  <w15:commentEx w15:paraId="262C6FD0" w15:done="1"/>
  <w15:commentEx w15:paraId="79611C3F" w15:paraIdParent="262C6FD0" w15:done="1"/>
  <w15:commentEx w15:paraId="11CA5675" w15:done="1"/>
  <w15:commentEx w15:paraId="1F564858" w15:done="1"/>
  <w15:commentEx w15:paraId="4C220C58" w15:paraIdParent="1F564858" w15:done="1"/>
  <w15:commentEx w15:paraId="51406489" w15:done="1"/>
  <w15:commentEx w15:paraId="2E5DAA12" w15:done="1"/>
  <w15:commentEx w15:paraId="1342611B" w15:done="0"/>
  <w15:commentEx w15:paraId="778F686B" w15:done="0"/>
  <w15:commentEx w15:paraId="59D67C05" w15:paraIdParent="778F686B" w15:done="0"/>
  <w15:commentEx w15:paraId="19FF66EA" w15:done="1"/>
  <w15:commentEx w15:paraId="705680AD" w15:paraIdParent="19FF66EA" w15:done="1"/>
  <w15:commentEx w15:paraId="4EDEFDAC" w15:done="1"/>
  <w15:commentEx w15:paraId="02A49F4D" w15:paraIdParent="4EDEFDAC" w15:done="1"/>
  <w15:commentEx w15:paraId="34334CB1" w15:done="0"/>
  <w15:commentEx w15:paraId="1D3D4E97" w15:done="1"/>
  <w15:commentEx w15:paraId="53FCC202" w15:done="1"/>
  <w15:commentEx w15:paraId="6F0F6F78" w15:paraIdParent="53FCC202" w15:done="1"/>
  <w15:commentEx w15:paraId="22ABA7B0" w15:done="1"/>
  <w15:commentEx w15:paraId="06E6CB4D" w15:paraIdParent="22ABA7B0" w15:done="1"/>
  <w15:commentEx w15:paraId="2E4CC010" w15:done="1"/>
  <w15:commentEx w15:paraId="5170F755" w15:done="1"/>
  <w15:commentEx w15:paraId="7B0F6360" w15:done="1"/>
  <w15:commentEx w15:paraId="570F70D0" w15:paraIdParent="7B0F6360" w15:done="1"/>
  <w15:commentEx w15:paraId="76A730FD" w15:done="0"/>
  <w15:commentEx w15:paraId="660919CB" w15:paraIdParent="76A730FD" w15:done="0"/>
  <w15:commentEx w15:paraId="5D30FB08" w15:paraIdParent="76A730FD" w15:done="0"/>
  <w15:commentEx w15:paraId="070F6102" w15:done="1"/>
  <w15:commentEx w15:paraId="5EED1770" w15:paraIdParent="070F6102" w15:done="1"/>
  <w15:commentEx w15:paraId="30915877" w15:paraIdParent="070F6102" w15:done="1"/>
  <w15:commentEx w15:paraId="2BFADD2F" w15:paraIdParent="070F6102" w15:done="1"/>
  <w15:commentEx w15:paraId="74095062" w15:done="1"/>
  <w15:commentEx w15:paraId="245DA475" w15:done="1"/>
  <w15:commentEx w15:paraId="377AE2DD" w15:done="1"/>
  <w15:commentEx w15:paraId="005E0145" w15:paraIdParent="377AE2DD" w15:done="1"/>
  <w15:commentEx w15:paraId="5804D307" w15:paraIdParent="377AE2DD" w15:done="1"/>
  <w15:commentEx w15:paraId="37429604" w15:paraIdParent="377AE2DD" w15:done="1"/>
  <w15:commentEx w15:paraId="31636465" w15:done="1"/>
  <w15:commentEx w15:paraId="4D0F569A" w15:done="1"/>
  <w15:commentEx w15:paraId="796B5A64" w15:done="1"/>
  <w15:commentEx w15:paraId="607A26FD" w15:done="1"/>
  <w15:commentEx w15:paraId="493697F8" w15:paraIdParent="607A26FD" w15:done="1"/>
  <w15:commentEx w15:paraId="4E70D9B0" w15:done="1"/>
  <w15:commentEx w15:paraId="5CA2F0D2" w15:paraIdParent="4E70D9B0" w15:done="1"/>
  <w15:commentEx w15:paraId="5A5C118C" w15:done="1"/>
  <w15:commentEx w15:paraId="019194FE" w15:paraIdParent="5A5C118C" w15:done="1"/>
  <w15:commentEx w15:paraId="490D90D1" w15:paraIdParent="5A5C118C" w15:done="1"/>
  <w15:commentEx w15:paraId="13E1442D" w15:paraIdParent="5A5C118C" w15:done="1"/>
  <w15:commentEx w15:paraId="287972C7" w15:done="1"/>
  <w15:commentEx w15:paraId="5C17C0C5" w15:paraIdParent="287972C7" w15:done="1"/>
  <w15:commentEx w15:paraId="2808D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89FB" w16cex:dateUtc="2023-02-10T14:16:00Z"/>
  <w16cex:commentExtensible w16cex:durableId="27472C95" w16cex:dateUtc="2022-12-16T22:42:00Z"/>
  <w16cex:commentExtensible w16cex:durableId="278F5967" w16cex:dateUtc="2023-02-09T16:37:00Z"/>
  <w16cex:commentExtensible w16cex:durableId="274AB215" w16cex:dateUtc="2022-12-19T14:49:00Z"/>
  <w16cex:commentExtensible w16cex:durableId="278F5B1C" w16cex:dateUtc="2023-02-09T16:44:00Z"/>
  <w16cex:commentExtensible w16cex:durableId="274AB3E3" w16cex:dateUtc="2022-12-19T14:56:00Z"/>
  <w16cex:commentExtensible w16cex:durableId="274AB9AE" w16cex:dateUtc="2022-12-19T15:21:00Z"/>
  <w16cex:commentExtensible w16cex:durableId="27908585" w16cex:dateUtc="2023-02-10T13:57:00Z"/>
  <w16cex:commentExtensible w16cex:durableId="274AB45A" w16cex:dateUtc="2022-12-19T14:58:00Z"/>
  <w16cex:commentExtensible w16cex:durableId="278B61CC" w16cex:dateUtc="2023-02-06T19:23:00Z"/>
  <w16cex:commentExtensible w16cex:durableId="27495548" w16cex:dateUtc="2022-12-18T14:00:00Z"/>
  <w16cex:commentExtensible w16cex:durableId="27494F55" w16cex:dateUtc="2022-12-18T13:35:00Z"/>
  <w16cex:commentExtensible w16cex:durableId="276863A4" w16cex:dateUtc="2023-01-11T03:22:00Z"/>
  <w16cex:commentExtensible w16cex:durableId="27495037" w16cex:dateUtc="2022-12-18T13:39:00Z"/>
  <w16cex:commentExtensible w16cex:durableId="27695B35" w16cex:dateUtc="2023-01-11T20:58:00Z"/>
  <w16cex:commentExtensible w16cex:durableId="27908C33" w16cex:dateUtc="2023-02-10T14:26:00Z"/>
  <w16cex:commentExtensible w16cex:durableId="27472DB1" w16cex:dateUtc="2022-12-16T22:47:00Z"/>
  <w16cex:commentExtensible w16cex:durableId="2790CFB0" w16cex:dateUtc="2023-02-10T22:14:00Z"/>
  <w16cex:commentExtensible w16cex:durableId="2768649E" w16cex:dateUtc="2023-01-11T03:26:00Z"/>
  <w16cex:commentExtensible w16cex:durableId="278F5E9C" w16cex:dateUtc="2023-02-09T16:59:00Z"/>
  <w16cex:commentExtensible w16cex:durableId="27495131" w16cex:dateUtc="2022-12-18T13:43:00Z"/>
  <w16cex:commentExtensible w16cex:durableId="278F5EF0" w16cex:dateUtc="2023-02-09T17:00:00Z"/>
  <w16cex:commentExtensible w16cex:durableId="279087A6" w16cex:dateUtc="2023-02-10T14:06:00Z"/>
  <w16cex:commentExtensible w16cex:durableId="27495535" w16cex:dateUtc="2022-12-18T14:00:00Z"/>
  <w16cex:commentExtensible w16cex:durableId="274954EB" w16cex:dateUtc="2022-12-18T13:59:00Z"/>
  <w16cex:commentExtensible w16cex:durableId="278B75EA" w16cex:dateUtc="2023-02-06T20:49:00Z"/>
  <w16cex:commentExtensible w16cex:durableId="274BE56A" w16cex:dateUtc="2022-12-20T12:40:00Z"/>
  <w16cex:commentExtensible w16cex:durableId="278F61D6" w16cex:dateUtc="2023-02-09T17:13:00Z"/>
  <w16cex:commentExtensible w16cex:durableId="2749623B" w16cex:dateUtc="2022-12-18T14:56:00Z"/>
  <w16cex:commentExtensible w16cex:durableId="274957F2" w16cex:dateUtc="2022-12-18T14:12:00Z"/>
  <w16cex:commentExtensible w16cex:durableId="27495E53" w16cex:dateUtc="2022-12-18T14:39:00Z"/>
  <w16cex:commentExtensible w16cex:durableId="278B7A8B" w16cex:dateUtc="2023-02-06T21:09:00Z"/>
  <w16cex:commentExtensible w16cex:durableId="274962D9" w16cex:dateUtc="2022-12-18T14:58:00Z"/>
  <w16cex:commentExtensible w16cex:durableId="278B7B61" w16cex:dateUtc="2023-02-06T21:13:00Z"/>
  <w16cex:commentExtensible w16cex:durableId="279087F2" w16cex:dateUtc="2023-02-10T14:08:00Z"/>
  <w16cex:commentExtensible w16cex:durableId="276866ED" w16cex:dateUtc="2023-01-11T03:36:00Z"/>
  <w16cex:commentExtensible w16cex:durableId="278B7DE0" w16cex:dateUtc="2023-02-06T21:23:00Z"/>
  <w16cex:commentExtensible w16cex:durableId="278F673E" w16cex:dateUtc="2023-02-09T17:32:00Z"/>
  <w16cex:commentExtensible w16cex:durableId="2790D055" w16cex:dateUtc="2023-02-10T22:16:00Z"/>
  <w16cex:commentExtensible w16cex:durableId="2768677F" w16cex:dateUtc="2023-01-11T03:38:00Z"/>
  <w16cex:commentExtensible w16cex:durableId="27496403" w16cex:dateUtc="2022-12-18T15:03:00Z"/>
  <w16cex:commentExtensible w16cex:durableId="274AB869" w16cex:dateUtc="2022-12-19T15:16:00Z"/>
  <w16cex:commentExtensible w16cex:durableId="276868F6" w16cex:dateUtc="2023-01-11T03:45:00Z"/>
  <w16cex:commentExtensible w16cex:durableId="278B8061" w16cex:dateUtc="2023-02-06T21:34:00Z"/>
  <w16cex:commentExtensible w16cex:durableId="2790885F" w16cex:dateUtc="2023-02-10T14:09:00Z"/>
  <w16cex:commentExtensible w16cex:durableId="274BE925" w16cex:dateUtc="2022-12-20T12:56:00Z"/>
  <w16cex:commentExtensible w16cex:durableId="274AB8B6" w16cex:dateUtc="2022-12-19T15:17:00Z"/>
  <w16cex:commentExtensible w16cex:durableId="2790CB3E" w16cex:dateUtc="2022-12-19T15:17:00Z"/>
  <w16cex:commentExtensible w16cex:durableId="274BF52F" w16cex:dateUtc="2022-12-20T13:47:00Z"/>
  <w16cex:commentExtensible w16cex:durableId="276869EE" w16cex:dateUtc="2023-01-11T03:49:00Z"/>
  <w16cex:commentExtensible w16cex:durableId="274BF598" w16cex:dateUtc="2022-12-20T13:49:00Z"/>
  <w16cex:commentExtensible w16cex:durableId="278B815D" w16cex:dateUtc="2023-02-06T21:38:00Z"/>
  <w16cex:commentExtensible w16cex:durableId="274BF60D" w16cex:dateUtc="2022-12-20T13:51:00Z"/>
  <w16cex:commentExtensible w16cex:durableId="27686A9A" w16cex:dateUtc="2023-01-11T03:52:00Z"/>
  <w16cex:commentExtensible w16cex:durableId="27695BE4" w16cex:dateUtc="2023-01-11T21:01:00Z"/>
  <w16cex:commentExtensible w16cex:durableId="278B81A3" w16cex:dateUtc="2023-02-06T21:39:00Z"/>
  <w16cex:commentExtensible w16cex:durableId="274BFC70" w16cex:dateUtc="2022-12-20T14:18:00Z"/>
  <w16cex:commentExtensible w16cex:durableId="278B81F5" w16cex:dateUtc="2023-02-06T21:41:00Z"/>
  <w16cex:commentExtensible w16cex:durableId="27908ED4" w16cex:dateUtc="2023-02-10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558791" w16cid:durableId="279089FB"/>
  <w16cid:commentId w16cid:paraId="59059F8B" w16cid:durableId="27472C95"/>
  <w16cid:commentId w16cid:paraId="7CDC7E87" w16cid:durableId="278F5967"/>
  <w16cid:commentId w16cid:paraId="00F5634C" w16cid:durableId="274AB215"/>
  <w16cid:commentId w16cid:paraId="5272DAB0" w16cid:durableId="278F5B1C"/>
  <w16cid:commentId w16cid:paraId="60EF0C6F" w16cid:durableId="274AB3E3"/>
  <w16cid:commentId w16cid:paraId="5B2499C8" w16cid:durableId="274AB9AE"/>
  <w16cid:commentId w16cid:paraId="46E1F49C" w16cid:durableId="27908585"/>
  <w16cid:commentId w16cid:paraId="262C6FD0" w16cid:durableId="274AB45A"/>
  <w16cid:commentId w16cid:paraId="79611C3F" w16cid:durableId="278B61CC"/>
  <w16cid:commentId w16cid:paraId="11CA5675" w16cid:durableId="27495548"/>
  <w16cid:commentId w16cid:paraId="1F564858" w16cid:durableId="27494F55"/>
  <w16cid:commentId w16cid:paraId="4C220C58" w16cid:durableId="276863A4"/>
  <w16cid:commentId w16cid:paraId="51406489" w16cid:durableId="27495037"/>
  <w16cid:commentId w16cid:paraId="2E5DAA12" w16cid:durableId="27695B35"/>
  <w16cid:commentId w16cid:paraId="1342611B" w16cid:durableId="27908C33"/>
  <w16cid:commentId w16cid:paraId="778F686B" w16cid:durableId="27472DB1"/>
  <w16cid:commentId w16cid:paraId="59D67C05" w16cid:durableId="2790CFB0"/>
  <w16cid:commentId w16cid:paraId="19FF66EA" w16cid:durableId="2768649E"/>
  <w16cid:commentId w16cid:paraId="705680AD" w16cid:durableId="278F5E9C"/>
  <w16cid:commentId w16cid:paraId="4EDEFDAC" w16cid:durableId="27495131"/>
  <w16cid:commentId w16cid:paraId="02A49F4D" w16cid:durableId="278F5EF0"/>
  <w16cid:commentId w16cid:paraId="34334CB1" w16cid:durableId="279087A6"/>
  <w16cid:commentId w16cid:paraId="1D3D4E97" w16cid:durableId="27495535"/>
  <w16cid:commentId w16cid:paraId="53FCC202" w16cid:durableId="274954EB"/>
  <w16cid:commentId w16cid:paraId="6F0F6F78" w16cid:durableId="278B75EA"/>
  <w16cid:commentId w16cid:paraId="22ABA7B0" w16cid:durableId="274BE56A"/>
  <w16cid:commentId w16cid:paraId="06E6CB4D" w16cid:durableId="278F61D6"/>
  <w16cid:commentId w16cid:paraId="2E4CC010" w16cid:durableId="2749623B"/>
  <w16cid:commentId w16cid:paraId="5170F755" w16cid:durableId="274957F2"/>
  <w16cid:commentId w16cid:paraId="7B0F6360" w16cid:durableId="27495E53"/>
  <w16cid:commentId w16cid:paraId="570F70D0" w16cid:durableId="278B7A8B"/>
  <w16cid:commentId w16cid:paraId="76A730FD" w16cid:durableId="274962D9"/>
  <w16cid:commentId w16cid:paraId="660919CB" w16cid:durableId="278B7B61"/>
  <w16cid:commentId w16cid:paraId="5D30FB08" w16cid:durableId="279087F2"/>
  <w16cid:commentId w16cid:paraId="070F6102" w16cid:durableId="276866ED"/>
  <w16cid:commentId w16cid:paraId="5EED1770" w16cid:durableId="278B7DE0"/>
  <w16cid:commentId w16cid:paraId="30915877" w16cid:durableId="278F673E"/>
  <w16cid:commentId w16cid:paraId="2BFADD2F" w16cid:durableId="2790D055"/>
  <w16cid:commentId w16cid:paraId="74095062" w16cid:durableId="2768677F"/>
  <w16cid:commentId w16cid:paraId="245DA475" w16cid:durableId="27496403"/>
  <w16cid:commentId w16cid:paraId="377AE2DD" w16cid:durableId="274AB869"/>
  <w16cid:commentId w16cid:paraId="005E0145" w16cid:durableId="276868F6"/>
  <w16cid:commentId w16cid:paraId="5804D307" w16cid:durableId="278B8061"/>
  <w16cid:commentId w16cid:paraId="37429604" w16cid:durableId="2790885F"/>
  <w16cid:commentId w16cid:paraId="31636465" w16cid:durableId="274BE925"/>
  <w16cid:commentId w16cid:paraId="4D0F569A" w16cid:durableId="274AB8B6"/>
  <w16cid:commentId w16cid:paraId="796B5A64" w16cid:durableId="2790CB3E"/>
  <w16cid:commentId w16cid:paraId="607A26FD" w16cid:durableId="274BF52F"/>
  <w16cid:commentId w16cid:paraId="493697F8" w16cid:durableId="276869EE"/>
  <w16cid:commentId w16cid:paraId="4E70D9B0" w16cid:durableId="274BF598"/>
  <w16cid:commentId w16cid:paraId="5CA2F0D2" w16cid:durableId="278B815D"/>
  <w16cid:commentId w16cid:paraId="5A5C118C" w16cid:durableId="274BF60D"/>
  <w16cid:commentId w16cid:paraId="019194FE" w16cid:durableId="27686A9A"/>
  <w16cid:commentId w16cid:paraId="490D90D1" w16cid:durableId="27695BE4"/>
  <w16cid:commentId w16cid:paraId="13E1442D" w16cid:durableId="278B81A3"/>
  <w16cid:commentId w16cid:paraId="287972C7" w16cid:durableId="274BFC70"/>
  <w16cid:commentId w16cid:paraId="5C17C0C5" w16cid:durableId="278B81F5"/>
  <w16cid:commentId w16cid:paraId="2808DD87" w16cid:durableId="27908E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badi">
    <w:panose1 w:val="020B0604020104020204"/>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M Sans">
    <w:panose1 w:val="00000000000000000000"/>
    <w:charset w:val="00"/>
    <w:family w:val="auto"/>
    <w:pitch w:val="variable"/>
    <w:sig w:usb0="8000002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Minion Pro">
    <w:panose1 w:val="020B0604020202020204"/>
    <w:charset w:val="00"/>
    <w:family w:val="roman"/>
    <w:notTrueType/>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Bold">
    <w:altName w:val="Arial"/>
    <w:panose1 w:val="020B0604020202020204"/>
    <w:charset w:val="00"/>
    <w:family w:val="swiss"/>
    <w:notTrueType/>
    <w:pitch w:val="default"/>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MT">
    <w:altName w:val="Nanum Brush Script"/>
    <w:panose1 w:val="020B0604020202020204"/>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ArialNarrow">
    <w:altName w:val="Arial"/>
    <w:panose1 w:val="020B0606020202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7A7"/>
    <w:multiLevelType w:val="hybridMultilevel"/>
    <w:tmpl w:val="19F05E6C"/>
    <w:lvl w:ilvl="0" w:tplc="C444E538">
      <w:start w:val="1"/>
      <w:numFmt w:val="bullet"/>
      <w:pStyle w:val="TableBulletLevel1"/>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A622A"/>
    <w:multiLevelType w:val="hybridMultilevel"/>
    <w:tmpl w:val="E93A074E"/>
    <w:lvl w:ilvl="0" w:tplc="A20AE4B2">
      <w:start w:val="1"/>
      <w:numFmt w:val="bullet"/>
      <w:pStyle w:val="CB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F3EFC"/>
    <w:multiLevelType w:val="hybridMultilevel"/>
    <w:tmpl w:val="A3FEDC50"/>
    <w:lvl w:ilvl="0" w:tplc="CD06D46E">
      <w:start w:val="1"/>
      <w:numFmt w:val="bullet"/>
      <w:pStyle w:val="ListBullet2"/>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3EE3D69"/>
    <w:multiLevelType w:val="hybridMultilevel"/>
    <w:tmpl w:val="5EC29C1C"/>
    <w:lvl w:ilvl="0" w:tplc="6BD8C384">
      <w:start w:val="1"/>
      <w:numFmt w:val="bullet"/>
      <w:pStyle w:val="BulletL3"/>
      <w:lvlText w:val="»"/>
      <w:lvlJc w:val="left"/>
      <w:pPr>
        <w:ind w:left="945" w:hanging="360"/>
      </w:pPr>
      <w:rPr>
        <w:rFonts w:ascii="Abadi" w:hAnsi="Abadi" w:hint="default"/>
        <w:color w:val="A5A5A5" w:themeColor="accent3"/>
        <w:position w:val="0"/>
        <w:sz w:val="22"/>
        <w:szCs w:val="22"/>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4" w15:restartNumberingAfterBreak="0">
    <w:nsid w:val="16294957"/>
    <w:multiLevelType w:val="hybridMultilevel"/>
    <w:tmpl w:val="070840FE"/>
    <w:lvl w:ilvl="0" w:tplc="D4CE7070">
      <w:start w:val="1"/>
      <w:numFmt w:val="bullet"/>
      <w:pStyle w:val="TextBoxBullet"/>
      <w:lvlText w:val=""/>
      <w:lvlJc w:val="left"/>
      <w:pPr>
        <w:ind w:left="720" w:hanging="360"/>
      </w:pPr>
      <w:rPr>
        <w:rFonts w:ascii="Wingdings" w:hAnsi="Wingdings" w:hint="default"/>
        <w:color w:val="4472C4"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706E0"/>
    <w:multiLevelType w:val="hybridMultilevel"/>
    <w:tmpl w:val="FF7CFDE2"/>
    <w:lvl w:ilvl="0" w:tplc="622003BA">
      <w:start w:val="1"/>
      <w:numFmt w:val="decimal"/>
      <w:pStyle w:val="ListNumb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7C518EB"/>
    <w:multiLevelType w:val="hybridMultilevel"/>
    <w:tmpl w:val="7EFC117C"/>
    <w:lvl w:ilvl="0" w:tplc="48C4E388">
      <w:start w:val="1"/>
      <w:numFmt w:val="bullet"/>
      <w:pStyle w:val="ListBullet"/>
      <w:lvlText w:val=""/>
      <w:lvlJc w:val="left"/>
      <w:pPr>
        <w:ind w:left="10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07044"/>
    <w:multiLevelType w:val="hybridMultilevel"/>
    <w:tmpl w:val="49F48EB0"/>
    <w:lvl w:ilvl="0" w:tplc="409AC5CC">
      <w:start w:val="1"/>
      <w:numFmt w:val="bullet"/>
      <w:pStyle w:val="BulletL1"/>
      <w:lvlText w:val=""/>
      <w:lvlJc w:val="left"/>
      <w:pPr>
        <w:ind w:left="720" w:hanging="360"/>
      </w:pPr>
      <w:rPr>
        <w:rFonts w:ascii="Symbol" w:hAnsi="Symbol" w:hint="default"/>
        <w:color w:val="A5A5A5" w:themeColor="accent3"/>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41941"/>
    <w:multiLevelType w:val="hybridMultilevel"/>
    <w:tmpl w:val="D92ABD5A"/>
    <w:lvl w:ilvl="0" w:tplc="C5BAE4B4">
      <w:start w:val="1"/>
      <w:numFmt w:val="bullet"/>
      <w:pStyle w:val="TableBulletLevel2"/>
      <w:lvlText w:val="–"/>
      <w:lvlJc w:val="left"/>
      <w:pPr>
        <w:ind w:left="576" w:hanging="360"/>
      </w:pPr>
      <w:rPr>
        <w:rFonts w:ascii="Arial" w:hAnsi="Aria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B7361A"/>
    <w:multiLevelType w:val="hybridMultilevel"/>
    <w:tmpl w:val="3E84DA8C"/>
    <w:lvl w:ilvl="0" w:tplc="0409000F">
      <w:start w:val="1"/>
      <w:numFmt w:val="decimal"/>
      <w:lvlText w:val="%1."/>
      <w:lvlJc w:val="left"/>
      <w:pPr>
        <w:ind w:left="720" w:hanging="360"/>
      </w:pPr>
    </w:lvl>
    <w:lvl w:ilvl="1" w:tplc="C472BCF0">
      <w:start w:val="1"/>
      <w:numFmt w:val="bullet"/>
      <w:pStyle w:val="ListBullet31"/>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629B0"/>
    <w:multiLevelType w:val="hybridMultilevel"/>
    <w:tmpl w:val="B0AEB958"/>
    <w:lvl w:ilvl="0" w:tplc="19D6AB78">
      <w:start w:val="1"/>
      <w:numFmt w:val="bullet"/>
      <w:pStyle w:val="BulletL2"/>
      <w:lvlText w:val="­"/>
      <w:lvlJc w:val="left"/>
      <w:pPr>
        <w:ind w:left="720" w:hanging="360"/>
      </w:pPr>
      <w:rPr>
        <w:rFonts w:ascii="Courier New" w:hAnsi="Courier New" w:hint="default"/>
        <w:color w:val="4472C4" w:themeColor="accent1"/>
        <w:sz w:val="24"/>
        <w:szCs w:val="2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69617BC9"/>
    <w:multiLevelType w:val="hybridMultilevel"/>
    <w:tmpl w:val="B7E2CF96"/>
    <w:lvl w:ilvl="0" w:tplc="5BF08754">
      <w:start w:val="1"/>
      <w:numFmt w:val="bullet"/>
      <w:pStyle w:val="Table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A78E1"/>
    <w:multiLevelType w:val="hybridMultilevel"/>
    <w:tmpl w:val="99585A3E"/>
    <w:lvl w:ilvl="0" w:tplc="683425A2">
      <w:start w:val="1"/>
      <w:numFmt w:val="lowerLetter"/>
      <w:pStyle w:val="ListContinue2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52848"/>
    <w:multiLevelType w:val="hybridMultilevel"/>
    <w:tmpl w:val="14882844"/>
    <w:lvl w:ilvl="0" w:tplc="FDB47DDE">
      <w:start w:val="1"/>
      <w:numFmt w:val="bullet"/>
      <w:pStyle w:val="ListBullet41"/>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EF303F"/>
    <w:multiLevelType w:val="hybridMultilevel"/>
    <w:tmpl w:val="1860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E21D5"/>
    <w:multiLevelType w:val="hybridMultilevel"/>
    <w:tmpl w:val="1F5A27EE"/>
    <w:lvl w:ilvl="0" w:tplc="54F475FE">
      <w:start w:val="1"/>
      <w:numFmt w:val="decimal"/>
      <w:pStyle w:val="Tabletext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BFF2E45"/>
    <w:multiLevelType w:val="hybridMultilevel"/>
    <w:tmpl w:val="F6744292"/>
    <w:lvl w:ilvl="0" w:tplc="46B87B1C">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F410B"/>
    <w:multiLevelType w:val="hybridMultilevel"/>
    <w:tmpl w:val="57BE753E"/>
    <w:lvl w:ilvl="0" w:tplc="45A08956">
      <w:start w:val="1"/>
      <w:numFmt w:val="lowerLetter"/>
      <w:pStyle w:val="ListNumber5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C9E7A26"/>
    <w:multiLevelType w:val="hybridMultilevel"/>
    <w:tmpl w:val="FB220D04"/>
    <w:lvl w:ilvl="0" w:tplc="C88AF854">
      <w:start w:val="1"/>
      <w:numFmt w:val="bullet"/>
      <w:pStyle w:val="TextBoxBullet-White"/>
      <w:lvlText w:val=""/>
      <w:lvlJc w:val="left"/>
      <w:pPr>
        <w:ind w:left="720" w:hanging="360"/>
      </w:pPr>
      <w:rPr>
        <w:rFonts w:ascii="Wingdings" w:hAnsi="Wingdings" w:hint="default"/>
        <w:color w:val="FFFFFF" w:themeColor="background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793122">
    <w:abstractNumId w:val="7"/>
  </w:num>
  <w:num w:numId="2" w16cid:durableId="1004549592">
    <w:abstractNumId w:val="10"/>
  </w:num>
  <w:num w:numId="3" w16cid:durableId="1744599788">
    <w:abstractNumId w:val="3"/>
  </w:num>
  <w:num w:numId="4" w16cid:durableId="345448102">
    <w:abstractNumId w:val="1"/>
  </w:num>
  <w:num w:numId="5" w16cid:durableId="1743216975">
    <w:abstractNumId w:val="5"/>
    <w:lvlOverride w:ilvl="0">
      <w:startOverride w:val="1"/>
    </w:lvlOverride>
  </w:num>
  <w:num w:numId="6" w16cid:durableId="1572037830">
    <w:abstractNumId w:val="2"/>
  </w:num>
  <w:num w:numId="7" w16cid:durableId="763956043">
    <w:abstractNumId w:val="9"/>
  </w:num>
  <w:num w:numId="8" w16cid:durableId="1985892185">
    <w:abstractNumId w:val="16"/>
  </w:num>
  <w:num w:numId="9" w16cid:durableId="1517764458">
    <w:abstractNumId w:val="11"/>
  </w:num>
  <w:num w:numId="10" w16cid:durableId="49766680">
    <w:abstractNumId w:val="13"/>
  </w:num>
  <w:num w:numId="11" w16cid:durableId="659620120">
    <w:abstractNumId w:val="8"/>
  </w:num>
  <w:num w:numId="12" w16cid:durableId="501161632">
    <w:abstractNumId w:val="0"/>
  </w:num>
  <w:num w:numId="13" w16cid:durableId="111748869">
    <w:abstractNumId w:val="12"/>
  </w:num>
  <w:num w:numId="14" w16cid:durableId="837423852">
    <w:abstractNumId w:val="17"/>
  </w:num>
  <w:num w:numId="15" w16cid:durableId="570238630">
    <w:abstractNumId w:val="4"/>
  </w:num>
  <w:num w:numId="16" w16cid:durableId="1648365492">
    <w:abstractNumId w:val="18"/>
  </w:num>
  <w:num w:numId="17" w16cid:durableId="1744181710">
    <w:abstractNumId w:val="6"/>
  </w:num>
  <w:num w:numId="18" w16cid:durableId="2045521697">
    <w:abstractNumId w:val="15"/>
  </w:num>
  <w:num w:numId="19" w16cid:durableId="1718506559">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ray, Colleen">
    <w15:presenceInfo w15:providerId="AD" w15:userId="S::33624@icf.com::5116fbbc-540c-4a89-b8ab-aaf547e27b8e"/>
  </w15:person>
  <w15:person w15:author="Pampati, Sanjana (CDC/DDID/NCHHSTP/DASH)">
    <w15:presenceInfo w15:providerId="AD" w15:userId="S::mix2@cdc.gov::4cc8ae20-471b-4b32-82ab-ac830d2fd563"/>
  </w15:person>
  <w15:person w15:author="Timpe, Zach">
    <w15:presenceInfo w15:providerId="AD" w15:userId="S::53643@icf.com::2cb17b94-39d4-401e-af72-114286bf9181"/>
  </w15:person>
  <w15:person w15:author="Rasberry, Catherine N. (CDC/DDID/NCHHSTP/DASH)">
    <w15:presenceInfo w15:providerId="AD" w15:userId="S::fhh6@cdc.gov::5bbb9543-19e4-449a-8481-52fc523fa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D7"/>
    <w:rsid w:val="00032DDF"/>
    <w:rsid w:val="00057AD7"/>
    <w:rsid w:val="000617CB"/>
    <w:rsid w:val="000728A5"/>
    <w:rsid w:val="0008055C"/>
    <w:rsid w:val="00086332"/>
    <w:rsid w:val="000A7FB3"/>
    <w:rsid w:val="000B7AC5"/>
    <w:rsid w:val="000C5E44"/>
    <w:rsid w:val="000D0E7A"/>
    <w:rsid w:val="000D0E93"/>
    <w:rsid w:val="000D4924"/>
    <w:rsid w:val="000F1927"/>
    <w:rsid w:val="000F3C89"/>
    <w:rsid w:val="001274B2"/>
    <w:rsid w:val="00153259"/>
    <w:rsid w:val="00153816"/>
    <w:rsid w:val="0017517C"/>
    <w:rsid w:val="00177EDE"/>
    <w:rsid w:val="00197AEF"/>
    <w:rsid w:val="001F5220"/>
    <w:rsid w:val="0020234E"/>
    <w:rsid w:val="002129CD"/>
    <w:rsid w:val="0021322C"/>
    <w:rsid w:val="00262C0D"/>
    <w:rsid w:val="00271E20"/>
    <w:rsid w:val="0028434F"/>
    <w:rsid w:val="00287B47"/>
    <w:rsid w:val="002A40DE"/>
    <w:rsid w:val="002C32EB"/>
    <w:rsid w:val="00321BE2"/>
    <w:rsid w:val="00321C38"/>
    <w:rsid w:val="003501D2"/>
    <w:rsid w:val="003563A2"/>
    <w:rsid w:val="00381063"/>
    <w:rsid w:val="00392CF0"/>
    <w:rsid w:val="003A23CE"/>
    <w:rsid w:val="003C5CEB"/>
    <w:rsid w:val="003C72A8"/>
    <w:rsid w:val="003D4F06"/>
    <w:rsid w:val="003F463C"/>
    <w:rsid w:val="00417FA3"/>
    <w:rsid w:val="0043572B"/>
    <w:rsid w:val="00447161"/>
    <w:rsid w:val="004475C4"/>
    <w:rsid w:val="00452F99"/>
    <w:rsid w:val="0046100B"/>
    <w:rsid w:val="004627E2"/>
    <w:rsid w:val="004A2A54"/>
    <w:rsid w:val="004C37DC"/>
    <w:rsid w:val="005048BA"/>
    <w:rsid w:val="00504B58"/>
    <w:rsid w:val="00512E56"/>
    <w:rsid w:val="0056183B"/>
    <w:rsid w:val="0056525F"/>
    <w:rsid w:val="005B3907"/>
    <w:rsid w:val="005E6693"/>
    <w:rsid w:val="005F3130"/>
    <w:rsid w:val="005F3FAF"/>
    <w:rsid w:val="005F5CE3"/>
    <w:rsid w:val="00610794"/>
    <w:rsid w:val="006123FC"/>
    <w:rsid w:val="00631CC3"/>
    <w:rsid w:val="0066598D"/>
    <w:rsid w:val="006700CC"/>
    <w:rsid w:val="00693747"/>
    <w:rsid w:val="006A6284"/>
    <w:rsid w:val="006B0A25"/>
    <w:rsid w:val="0070323F"/>
    <w:rsid w:val="00711005"/>
    <w:rsid w:val="0071419C"/>
    <w:rsid w:val="00714BF3"/>
    <w:rsid w:val="007348D7"/>
    <w:rsid w:val="007503A6"/>
    <w:rsid w:val="00754937"/>
    <w:rsid w:val="007724DD"/>
    <w:rsid w:val="007B37F7"/>
    <w:rsid w:val="007C31CD"/>
    <w:rsid w:val="007E27D9"/>
    <w:rsid w:val="007F5702"/>
    <w:rsid w:val="008514FE"/>
    <w:rsid w:val="00861925"/>
    <w:rsid w:val="00881593"/>
    <w:rsid w:val="008853A7"/>
    <w:rsid w:val="008A20DB"/>
    <w:rsid w:val="008B1D7D"/>
    <w:rsid w:val="008B3D4A"/>
    <w:rsid w:val="008B757C"/>
    <w:rsid w:val="008C50D3"/>
    <w:rsid w:val="008D4B9B"/>
    <w:rsid w:val="008F24FD"/>
    <w:rsid w:val="00935BA5"/>
    <w:rsid w:val="00944B59"/>
    <w:rsid w:val="00946082"/>
    <w:rsid w:val="009829B2"/>
    <w:rsid w:val="00994833"/>
    <w:rsid w:val="00996AFF"/>
    <w:rsid w:val="009B55DA"/>
    <w:rsid w:val="009B6276"/>
    <w:rsid w:val="009C2A87"/>
    <w:rsid w:val="009C6968"/>
    <w:rsid w:val="009D5C15"/>
    <w:rsid w:val="009E3A2F"/>
    <w:rsid w:val="00A01CA5"/>
    <w:rsid w:val="00A312EF"/>
    <w:rsid w:val="00A415DD"/>
    <w:rsid w:val="00A97524"/>
    <w:rsid w:val="00AA67A0"/>
    <w:rsid w:val="00AB16F6"/>
    <w:rsid w:val="00AB5E52"/>
    <w:rsid w:val="00AE7F20"/>
    <w:rsid w:val="00AF3857"/>
    <w:rsid w:val="00B07049"/>
    <w:rsid w:val="00B12D6F"/>
    <w:rsid w:val="00B42942"/>
    <w:rsid w:val="00B4794B"/>
    <w:rsid w:val="00B47E5B"/>
    <w:rsid w:val="00B51473"/>
    <w:rsid w:val="00B544B1"/>
    <w:rsid w:val="00B55744"/>
    <w:rsid w:val="00B6140C"/>
    <w:rsid w:val="00B91E44"/>
    <w:rsid w:val="00BA6B7E"/>
    <w:rsid w:val="00BE5E78"/>
    <w:rsid w:val="00BF6FFC"/>
    <w:rsid w:val="00C30930"/>
    <w:rsid w:val="00CD64B0"/>
    <w:rsid w:val="00CE2E6E"/>
    <w:rsid w:val="00CF0EC7"/>
    <w:rsid w:val="00CF279F"/>
    <w:rsid w:val="00D1072B"/>
    <w:rsid w:val="00D303C0"/>
    <w:rsid w:val="00D31BE6"/>
    <w:rsid w:val="00D46EFF"/>
    <w:rsid w:val="00D82CA4"/>
    <w:rsid w:val="00D84960"/>
    <w:rsid w:val="00DA13E8"/>
    <w:rsid w:val="00DC4433"/>
    <w:rsid w:val="00DC696E"/>
    <w:rsid w:val="00DD154E"/>
    <w:rsid w:val="00E17C0D"/>
    <w:rsid w:val="00E3467E"/>
    <w:rsid w:val="00E34A10"/>
    <w:rsid w:val="00E37048"/>
    <w:rsid w:val="00E55B50"/>
    <w:rsid w:val="00E60324"/>
    <w:rsid w:val="00E7344C"/>
    <w:rsid w:val="00E87394"/>
    <w:rsid w:val="00E87C19"/>
    <w:rsid w:val="00E923F1"/>
    <w:rsid w:val="00E9791D"/>
    <w:rsid w:val="00EA2FB7"/>
    <w:rsid w:val="00EB1270"/>
    <w:rsid w:val="00EB449D"/>
    <w:rsid w:val="00EC254E"/>
    <w:rsid w:val="00EC5D1F"/>
    <w:rsid w:val="00EC79C0"/>
    <w:rsid w:val="00EE0BDA"/>
    <w:rsid w:val="00EF1ED0"/>
    <w:rsid w:val="00F02AA8"/>
    <w:rsid w:val="00F058DA"/>
    <w:rsid w:val="00F23973"/>
    <w:rsid w:val="00F503C2"/>
    <w:rsid w:val="00F63ED3"/>
    <w:rsid w:val="00F77AA2"/>
    <w:rsid w:val="00F934CF"/>
    <w:rsid w:val="00F969AB"/>
    <w:rsid w:val="00FB3347"/>
    <w:rsid w:val="00FC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8C9C"/>
  <w15:chartTrackingRefBased/>
  <w15:docId w15:val="{17D72CE6-09C6-4DCD-95DD-D41A509C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CA5"/>
    <w:rPr>
      <w:sz w:val="21"/>
      <w:szCs w:val="21"/>
    </w:rPr>
  </w:style>
  <w:style w:type="paragraph" w:styleId="Heading1">
    <w:name w:val="heading 1"/>
    <w:basedOn w:val="INTRO"/>
    <w:next w:val="Normal"/>
    <w:link w:val="Heading1Char"/>
    <w:uiPriority w:val="9"/>
    <w:qFormat/>
    <w:rsid w:val="00861925"/>
    <w:pPr>
      <w:outlineLvl w:val="0"/>
    </w:pPr>
    <w:rPr>
      <w:b/>
      <w:bCs/>
      <w:color w:val="127C84"/>
      <w:sz w:val="36"/>
      <w:szCs w:val="36"/>
    </w:rPr>
  </w:style>
  <w:style w:type="paragraph" w:styleId="Heading2">
    <w:name w:val="heading 2"/>
    <w:basedOn w:val="Heading1"/>
    <w:next w:val="Normal"/>
    <w:link w:val="Heading2Char"/>
    <w:uiPriority w:val="9"/>
    <w:unhideWhenUsed/>
    <w:qFormat/>
    <w:rsid w:val="00861925"/>
    <w:pPr>
      <w:keepNext/>
      <w:spacing w:before="280" w:after="120"/>
      <w:outlineLvl w:val="1"/>
    </w:pPr>
    <w:rPr>
      <w:color w:val="ED7D31" w:themeColor="accent2"/>
      <w:sz w:val="30"/>
      <w:szCs w:val="32"/>
    </w:rPr>
  </w:style>
  <w:style w:type="paragraph" w:styleId="Heading3">
    <w:name w:val="heading 3"/>
    <w:basedOn w:val="Normal"/>
    <w:next w:val="Normal"/>
    <w:link w:val="Heading3Char"/>
    <w:uiPriority w:val="9"/>
    <w:unhideWhenUsed/>
    <w:qFormat/>
    <w:rsid w:val="00861925"/>
    <w:pPr>
      <w:keepNext/>
      <w:suppressAutoHyphens/>
      <w:autoSpaceDE w:val="0"/>
      <w:autoSpaceDN w:val="0"/>
      <w:adjustRightInd w:val="0"/>
      <w:spacing w:before="270" w:after="0" w:line="288" w:lineRule="auto"/>
      <w:textAlignment w:val="center"/>
      <w:outlineLvl w:val="2"/>
    </w:pPr>
    <w:rPr>
      <w:rFonts w:ascii="DM Sans" w:hAnsi="DM Sans" w:cs="Arial"/>
      <w:b/>
      <w:color w:val="4472C4" w:themeColor="accent1"/>
      <w:sz w:val="26"/>
      <w:szCs w:val="28"/>
    </w:rPr>
  </w:style>
  <w:style w:type="paragraph" w:styleId="Heading4">
    <w:name w:val="heading 4"/>
    <w:basedOn w:val="Normal"/>
    <w:next w:val="Normal"/>
    <w:link w:val="Heading4Char"/>
    <w:uiPriority w:val="9"/>
    <w:unhideWhenUsed/>
    <w:qFormat/>
    <w:rsid w:val="00861925"/>
    <w:pPr>
      <w:keepNext/>
      <w:keepLines/>
      <w:spacing w:before="120" w:after="0" w:line="240" w:lineRule="auto"/>
      <w:outlineLvl w:val="3"/>
    </w:pPr>
    <w:rPr>
      <w:rFonts w:ascii="DM Sans" w:eastAsia="Times New Roman" w:hAnsi="DM Sans" w:cstheme="majorBidi"/>
      <w:b/>
      <w:i/>
      <w:iCs/>
    </w:rPr>
  </w:style>
  <w:style w:type="paragraph" w:styleId="Heading5">
    <w:name w:val="heading 5"/>
    <w:basedOn w:val="Normal"/>
    <w:next w:val="Normal"/>
    <w:link w:val="Heading5Char"/>
    <w:uiPriority w:val="9"/>
    <w:unhideWhenUsed/>
    <w:qFormat/>
    <w:rsid w:val="00861925"/>
    <w:pPr>
      <w:keepNext/>
      <w:keepLines/>
      <w:spacing w:before="120" w:after="0" w:line="240" w:lineRule="auto"/>
      <w:outlineLvl w:val="4"/>
    </w:pPr>
    <w:rPr>
      <w:rFonts w:asciiTheme="majorHAnsi" w:eastAsiaTheme="majorEastAsia" w:hAnsiTheme="majorHAnsi" w:cstheme="majorBidi"/>
      <w:i/>
      <w:color w:val="ED7D31" w:themeColor="accent2"/>
      <w:szCs w:val="22"/>
    </w:rPr>
  </w:style>
  <w:style w:type="paragraph" w:styleId="Heading6">
    <w:name w:val="heading 6"/>
    <w:basedOn w:val="Normal"/>
    <w:next w:val="Normal"/>
    <w:link w:val="Heading6Char"/>
    <w:uiPriority w:val="9"/>
    <w:unhideWhenUsed/>
    <w:qFormat/>
    <w:rsid w:val="00861925"/>
    <w:pPr>
      <w:keepNext/>
      <w:keepLines/>
      <w:spacing w:before="40" w:after="0"/>
      <w:outlineLvl w:val="5"/>
    </w:pPr>
    <w:rPr>
      <w:rFonts w:ascii="Arial" w:hAnsi="Arial"/>
      <w:b/>
      <w:caps/>
      <w:color w:val="00A2E0"/>
      <w:sz w:val="28"/>
    </w:rPr>
  </w:style>
  <w:style w:type="paragraph" w:styleId="Heading7">
    <w:name w:val="heading 7"/>
    <w:basedOn w:val="Normal"/>
    <w:next w:val="Normal"/>
    <w:link w:val="Heading7Char"/>
    <w:uiPriority w:val="9"/>
    <w:semiHidden/>
    <w:unhideWhenUsed/>
    <w:qFormat/>
    <w:rsid w:val="00861925"/>
    <w:pPr>
      <w:keepNext/>
      <w:keepLines/>
      <w:spacing w:before="40" w:after="0"/>
      <w:outlineLvl w:val="6"/>
    </w:pPr>
    <w:rPr>
      <w:rFonts w:ascii="Arial Narrow" w:eastAsia="MS PGothic" w:hAnsi="Arial Narrow" w:cs="Arial"/>
      <w:i/>
      <w:iCs/>
      <w:sz w:val="24"/>
    </w:rPr>
  </w:style>
  <w:style w:type="paragraph" w:styleId="Heading8">
    <w:name w:val="heading 8"/>
    <w:basedOn w:val="Normal"/>
    <w:next w:val="Normal"/>
    <w:link w:val="Heading8Char"/>
    <w:uiPriority w:val="9"/>
    <w:semiHidden/>
    <w:unhideWhenUsed/>
    <w:rsid w:val="00861925"/>
    <w:pPr>
      <w:keepNext/>
      <w:keepLines/>
      <w:spacing w:before="40" w:after="0"/>
      <w:outlineLvl w:val="7"/>
    </w:pPr>
    <w:rPr>
      <w:rFonts w:ascii="Arial Narrow" w:eastAsia="MS PGothic" w:hAnsi="Arial Narrow" w:cs="Arial"/>
      <w:b/>
      <w:caps/>
      <w:color w:val="00538B"/>
      <w:sz w:val="28"/>
    </w:rPr>
  </w:style>
  <w:style w:type="paragraph" w:styleId="Heading9">
    <w:name w:val="heading 9"/>
    <w:basedOn w:val="Normal"/>
    <w:next w:val="Normal"/>
    <w:link w:val="Heading9Char"/>
    <w:uiPriority w:val="9"/>
    <w:semiHidden/>
    <w:unhideWhenUsed/>
    <w:qFormat/>
    <w:rsid w:val="00861925"/>
    <w:pPr>
      <w:keepNext/>
      <w:keepLines/>
      <w:spacing w:before="40" w:after="0"/>
      <w:outlineLvl w:val="8"/>
    </w:pPr>
    <w:rPr>
      <w:rFonts w:ascii="Arial Narrow" w:eastAsia="MS PGothic" w:hAnsi="Arial Narrow" w:cs="Arial"/>
      <w:b/>
      <w:iCs/>
      <w:color w:val="00A2E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925"/>
    <w:rPr>
      <w:rFonts w:ascii="DM Sans" w:hAnsi="DM Sans"/>
      <w:b/>
      <w:bCs/>
      <w:noProof/>
      <w:color w:val="127C84"/>
      <w:sz w:val="36"/>
      <w:szCs w:val="36"/>
    </w:rPr>
  </w:style>
  <w:style w:type="character" w:customStyle="1" w:styleId="Heading2Char">
    <w:name w:val="Heading 2 Char"/>
    <w:basedOn w:val="DefaultParagraphFont"/>
    <w:link w:val="Heading2"/>
    <w:uiPriority w:val="9"/>
    <w:rsid w:val="00861925"/>
    <w:rPr>
      <w:rFonts w:ascii="DM Sans" w:hAnsi="DM Sans"/>
      <w:b/>
      <w:bCs/>
      <w:noProof/>
      <w:color w:val="ED7D31" w:themeColor="accent2"/>
      <w:sz w:val="30"/>
      <w:szCs w:val="32"/>
    </w:rPr>
  </w:style>
  <w:style w:type="character" w:customStyle="1" w:styleId="Heading3Char">
    <w:name w:val="Heading 3 Char"/>
    <w:basedOn w:val="DefaultParagraphFont"/>
    <w:link w:val="Heading3"/>
    <w:uiPriority w:val="9"/>
    <w:rsid w:val="00861925"/>
    <w:rPr>
      <w:rFonts w:ascii="DM Sans" w:hAnsi="DM Sans" w:cs="Arial"/>
      <w:b/>
      <w:color w:val="4472C4" w:themeColor="accent1"/>
      <w:sz w:val="26"/>
      <w:szCs w:val="28"/>
    </w:rPr>
  </w:style>
  <w:style w:type="character" w:customStyle="1" w:styleId="Heading4Char">
    <w:name w:val="Heading 4 Char"/>
    <w:basedOn w:val="DefaultParagraphFont"/>
    <w:link w:val="Heading4"/>
    <w:uiPriority w:val="9"/>
    <w:rsid w:val="00861925"/>
    <w:rPr>
      <w:rFonts w:ascii="DM Sans" w:eastAsia="Times New Roman" w:hAnsi="DM Sans" w:cstheme="majorBidi"/>
      <w:b/>
      <w:i/>
      <w:iCs/>
      <w:sz w:val="21"/>
      <w:szCs w:val="21"/>
    </w:rPr>
  </w:style>
  <w:style w:type="character" w:customStyle="1" w:styleId="Heading5Char">
    <w:name w:val="Heading 5 Char"/>
    <w:basedOn w:val="DefaultParagraphFont"/>
    <w:link w:val="Heading5"/>
    <w:uiPriority w:val="9"/>
    <w:rsid w:val="00861925"/>
    <w:rPr>
      <w:rFonts w:asciiTheme="majorHAnsi" w:eastAsiaTheme="majorEastAsia" w:hAnsiTheme="majorHAnsi" w:cstheme="majorBidi"/>
      <w:i/>
      <w:color w:val="ED7D31" w:themeColor="accent2"/>
      <w:sz w:val="21"/>
    </w:rPr>
  </w:style>
  <w:style w:type="character" w:customStyle="1" w:styleId="Heading6Char">
    <w:name w:val="Heading 6 Char"/>
    <w:basedOn w:val="DefaultParagraphFont"/>
    <w:link w:val="Heading6"/>
    <w:uiPriority w:val="9"/>
    <w:rsid w:val="00861925"/>
    <w:rPr>
      <w:rFonts w:ascii="Arial" w:hAnsi="Arial"/>
      <w:b/>
      <w:caps/>
      <w:color w:val="00A2E0"/>
      <w:sz w:val="28"/>
      <w:szCs w:val="21"/>
    </w:rPr>
  </w:style>
  <w:style w:type="character" w:customStyle="1" w:styleId="Heading7Char">
    <w:name w:val="Heading 7 Char"/>
    <w:basedOn w:val="DefaultParagraphFont"/>
    <w:link w:val="Heading7"/>
    <w:uiPriority w:val="9"/>
    <w:semiHidden/>
    <w:rsid w:val="00861925"/>
    <w:rPr>
      <w:rFonts w:ascii="Arial Narrow" w:eastAsia="MS PGothic" w:hAnsi="Arial Narrow" w:cs="Arial"/>
      <w:i/>
      <w:iCs/>
      <w:sz w:val="24"/>
      <w:szCs w:val="21"/>
    </w:rPr>
  </w:style>
  <w:style w:type="character" w:customStyle="1" w:styleId="Heading8Char">
    <w:name w:val="Heading 8 Char"/>
    <w:basedOn w:val="DefaultParagraphFont"/>
    <w:link w:val="Heading8"/>
    <w:uiPriority w:val="9"/>
    <w:semiHidden/>
    <w:rsid w:val="00861925"/>
    <w:rPr>
      <w:rFonts w:ascii="Arial Narrow" w:eastAsia="MS PGothic" w:hAnsi="Arial Narrow" w:cs="Arial"/>
      <w:b/>
      <w:caps/>
      <w:color w:val="00538B"/>
      <w:sz w:val="28"/>
      <w:szCs w:val="21"/>
    </w:rPr>
  </w:style>
  <w:style w:type="character" w:customStyle="1" w:styleId="Heading9Char">
    <w:name w:val="Heading 9 Char"/>
    <w:basedOn w:val="DefaultParagraphFont"/>
    <w:link w:val="Heading9"/>
    <w:uiPriority w:val="9"/>
    <w:semiHidden/>
    <w:rsid w:val="00861925"/>
    <w:rPr>
      <w:rFonts w:ascii="Arial Narrow" w:eastAsia="MS PGothic" w:hAnsi="Arial Narrow" w:cs="Arial"/>
      <w:b/>
      <w:iCs/>
      <w:color w:val="00A2E0"/>
      <w:sz w:val="26"/>
      <w:szCs w:val="21"/>
    </w:rPr>
  </w:style>
  <w:style w:type="character" w:customStyle="1" w:styleId="BodyTextChar">
    <w:name w:val="Body Text Char"/>
    <w:basedOn w:val="DefaultParagraphFont"/>
    <w:uiPriority w:val="99"/>
    <w:rsid w:val="00861925"/>
    <w:rPr>
      <w:rFonts w:ascii="Garamond" w:hAnsi="Garamond"/>
      <w:sz w:val="26"/>
    </w:rPr>
  </w:style>
  <w:style w:type="paragraph" w:customStyle="1" w:styleId="BasicParagraph">
    <w:name w:val="[Basic Paragraph]"/>
    <w:basedOn w:val="Normal"/>
    <w:uiPriority w:val="99"/>
    <w:rsid w:val="00861925"/>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INTRO">
    <w:name w:val="INTRO"/>
    <w:basedOn w:val="Normal"/>
    <w:qFormat/>
    <w:rsid w:val="00861925"/>
    <w:pPr>
      <w:spacing w:after="360" w:line="240" w:lineRule="auto"/>
    </w:pPr>
    <w:rPr>
      <w:rFonts w:ascii="DM Sans" w:hAnsi="DM Sans"/>
      <w:noProof/>
      <w:color w:val="ED7D31" w:themeColor="accent2"/>
      <w:sz w:val="28"/>
      <w:szCs w:val="24"/>
    </w:rPr>
  </w:style>
  <w:style w:type="paragraph" w:styleId="Header">
    <w:name w:val="header"/>
    <w:basedOn w:val="Normal"/>
    <w:link w:val="HeaderChar"/>
    <w:uiPriority w:val="99"/>
    <w:unhideWhenUsed/>
    <w:rsid w:val="00861925"/>
    <w:pPr>
      <w:tabs>
        <w:tab w:val="center" w:pos="4680"/>
        <w:tab w:val="right" w:pos="9360"/>
      </w:tabs>
      <w:spacing w:after="0" w:line="240" w:lineRule="auto"/>
      <w:jc w:val="right"/>
    </w:pPr>
    <w:rPr>
      <w:rFonts w:ascii="Helvetica" w:hAnsi="Helvetica"/>
      <w:noProof/>
      <w:color w:val="FFFFFF" w:themeColor="background1"/>
    </w:rPr>
  </w:style>
  <w:style w:type="character" w:customStyle="1" w:styleId="HeaderChar">
    <w:name w:val="Header Char"/>
    <w:basedOn w:val="DefaultParagraphFont"/>
    <w:link w:val="Header"/>
    <w:uiPriority w:val="99"/>
    <w:rsid w:val="00861925"/>
    <w:rPr>
      <w:rFonts w:ascii="Helvetica" w:hAnsi="Helvetica"/>
      <w:noProof/>
      <w:color w:val="FFFFFF" w:themeColor="background1"/>
      <w:sz w:val="21"/>
      <w:szCs w:val="21"/>
    </w:rPr>
  </w:style>
  <w:style w:type="paragraph" w:styleId="Footer">
    <w:name w:val="footer"/>
    <w:basedOn w:val="Normal"/>
    <w:link w:val="FooterChar"/>
    <w:uiPriority w:val="99"/>
    <w:unhideWhenUsed/>
    <w:rsid w:val="00861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925"/>
    <w:rPr>
      <w:sz w:val="21"/>
      <w:szCs w:val="21"/>
    </w:rPr>
  </w:style>
  <w:style w:type="table" w:styleId="TableGrid">
    <w:name w:val="Table Grid"/>
    <w:aliases w:val="Checklist"/>
    <w:basedOn w:val="TableNormal"/>
    <w:uiPriority w:val="39"/>
    <w:rsid w:val="00861925"/>
    <w:pPr>
      <w:tabs>
        <w:tab w:val="left" w:pos="144"/>
      </w:tab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tblHeader/>
    </w:trPr>
  </w:style>
  <w:style w:type="paragraph" w:customStyle="1" w:styleId="TableNote">
    <w:name w:val="Table Note"/>
    <w:basedOn w:val="Normal"/>
    <w:link w:val="TableNoteChar"/>
    <w:qFormat/>
    <w:rsid w:val="00861925"/>
    <w:pPr>
      <w:spacing w:after="240" w:line="240" w:lineRule="auto"/>
      <w:contextualSpacing/>
    </w:pPr>
    <w:rPr>
      <w:noProof/>
      <w:sz w:val="18"/>
      <w:szCs w:val="18"/>
      <w:shd w:val="clear" w:color="auto" w:fill="FFFFFF"/>
    </w:rPr>
  </w:style>
  <w:style w:type="paragraph" w:customStyle="1" w:styleId="FigureTitle">
    <w:name w:val="Figure Title"/>
    <w:basedOn w:val="TableTitle"/>
    <w:qFormat/>
    <w:rsid w:val="00861925"/>
    <w:rPr>
      <w:rFonts w:ascii="DM Sans" w:hAnsi="DM Sans"/>
    </w:rPr>
  </w:style>
  <w:style w:type="paragraph" w:styleId="FootnoteText">
    <w:name w:val="footnote text"/>
    <w:basedOn w:val="Normal"/>
    <w:link w:val="FootnoteTextChar"/>
    <w:uiPriority w:val="99"/>
    <w:unhideWhenUsed/>
    <w:rsid w:val="00861925"/>
    <w:pPr>
      <w:spacing w:after="0" w:line="240" w:lineRule="auto"/>
    </w:pPr>
    <w:rPr>
      <w:color w:val="4472C4" w:themeColor="accent1"/>
      <w:sz w:val="16"/>
      <w:szCs w:val="20"/>
    </w:rPr>
  </w:style>
  <w:style w:type="character" w:customStyle="1" w:styleId="FootnoteTextChar">
    <w:name w:val="Footnote Text Char"/>
    <w:basedOn w:val="DefaultParagraphFont"/>
    <w:link w:val="FootnoteText"/>
    <w:uiPriority w:val="99"/>
    <w:rsid w:val="00861925"/>
    <w:rPr>
      <w:color w:val="4472C4" w:themeColor="accent1"/>
      <w:sz w:val="16"/>
      <w:szCs w:val="20"/>
    </w:rPr>
  </w:style>
  <w:style w:type="character" w:styleId="FootnoteReference">
    <w:name w:val="footnote reference"/>
    <w:basedOn w:val="DefaultParagraphFont"/>
    <w:uiPriority w:val="99"/>
    <w:unhideWhenUsed/>
    <w:rsid w:val="00861925"/>
    <w:rPr>
      <w:vertAlign w:val="superscript"/>
    </w:rPr>
  </w:style>
  <w:style w:type="paragraph" w:customStyle="1" w:styleId="BulletL1">
    <w:name w:val="Bullet L1"/>
    <w:basedOn w:val="Normal"/>
    <w:qFormat/>
    <w:rsid w:val="00861925"/>
    <w:pPr>
      <w:numPr>
        <w:numId w:val="1"/>
      </w:numPr>
      <w:spacing w:before="60" w:after="60"/>
    </w:pPr>
    <w:rPr>
      <w:rFonts w:ascii="Arial" w:hAnsi="Arial"/>
      <w:noProof/>
      <w:color w:val="231F20"/>
    </w:rPr>
  </w:style>
  <w:style w:type="paragraph" w:customStyle="1" w:styleId="BulletL2">
    <w:name w:val="Bullet L2"/>
    <w:basedOn w:val="BulletL1"/>
    <w:qFormat/>
    <w:rsid w:val="00861925"/>
    <w:pPr>
      <w:numPr>
        <w:numId w:val="2"/>
      </w:numPr>
      <w:ind w:left="1170"/>
    </w:pPr>
  </w:style>
  <w:style w:type="paragraph" w:customStyle="1" w:styleId="BulletL3">
    <w:name w:val="Bullet L3"/>
    <w:basedOn w:val="BulletL1"/>
    <w:qFormat/>
    <w:rsid w:val="00861925"/>
    <w:pPr>
      <w:numPr>
        <w:numId w:val="3"/>
      </w:numPr>
      <w:ind w:right="576"/>
    </w:pPr>
  </w:style>
  <w:style w:type="table" w:styleId="TableGridLight">
    <w:name w:val="Grid Table Light"/>
    <w:aliases w:val="Factsheet Table"/>
    <w:basedOn w:val="TableNormal"/>
    <w:uiPriority w:val="40"/>
    <w:rsid w:val="00861925"/>
    <w:pPr>
      <w:spacing w:after="0" w:line="240" w:lineRule="auto"/>
    </w:pPr>
    <w:rPr>
      <w:sz w:val="21"/>
      <w:szCs w:val="21"/>
    </w:rPr>
    <w:tblPr>
      <w:tblStyleRowBandSize w:val="1"/>
      <w:tblBorders>
        <w:bottom w:val="single" w:sz="4" w:space="0" w:color="auto"/>
      </w:tblBorders>
      <w:tblCellMar>
        <w:top w:w="58" w:type="dxa"/>
        <w:left w:w="58" w:type="dxa"/>
        <w:bottom w:w="58" w:type="dxa"/>
        <w:right w:w="58" w:type="dxa"/>
      </w:tblCellMar>
    </w:tblPr>
    <w:tblStylePr w:type="firstRow">
      <w:pPr>
        <w:jc w:val="left"/>
      </w:pPr>
      <w:rPr>
        <w:b/>
        <w:color w:val="FFFFFF" w:themeColor="background1"/>
      </w:rPr>
      <w:tblPr/>
      <w:tcPr>
        <w:shd w:val="clear" w:color="auto" w:fill="312C62"/>
        <w:vAlign w:val="bottom"/>
      </w:tcPr>
    </w:tblStylePr>
    <w:tblStylePr w:type="band2Horz">
      <w:tblPr/>
      <w:tcPr>
        <w:shd w:val="clear" w:color="auto" w:fill="ECEEF1"/>
      </w:tcPr>
    </w:tblStylePr>
  </w:style>
  <w:style w:type="character" w:styleId="Hyperlink">
    <w:name w:val="Hyperlink"/>
    <w:basedOn w:val="DefaultParagraphFont"/>
    <w:uiPriority w:val="99"/>
    <w:unhideWhenUsed/>
    <w:rsid w:val="00861925"/>
    <w:rPr>
      <w:color w:val="0563C1" w:themeColor="hyperlink"/>
      <w:u w:val="single"/>
    </w:rPr>
  </w:style>
  <w:style w:type="paragraph" w:styleId="ListParagraph">
    <w:name w:val="List Paragraph"/>
    <w:aliases w:val="Bullet Level 2,Bullet List,FooterText,List Paragraph1,Colorful List Accent 1,Colorful List - Accent 11,numbered,Paragraphe de liste1,列出段落,列出段落1,Bulletr List Paragraph,List Paragraph2,List Paragraph21,Párrafo de lista1,Parágrafo da Lista1"/>
    <w:basedOn w:val="Normal"/>
    <w:link w:val="ListParagraphChar"/>
    <w:uiPriority w:val="34"/>
    <w:qFormat/>
    <w:rsid w:val="00861925"/>
    <w:pPr>
      <w:ind w:left="720"/>
      <w:contextualSpacing/>
    </w:pPr>
  </w:style>
  <w:style w:type="paragraph" w:customStyle="1" w:styleId="TableHead">
    <w:name w:val="Table Head"/>
    <w:basedOn w:val="Normal"/>
    <w:qFormat/>
    <w:rsid w:val="00861925"/>
    <w:pPr>
      <w:spacing w:after="0" w:line="240" w:lineRule="auto"/>
    </w:pPr>
    <w:rPr>
      <w:rFonts w:ascii="Arial Bold" w:hAnsi="Arial Bold"/>
      <w:b/>
      <w:color w:val="FFFFFF" w:themeColor="background1"/>
      <w:sz w:val="22"/>
      <w:szCs w:val="22"/>
    </w:rPr>
  </w:style>
  <w:style w:type="paragraph" w:customStyle="1" w:styleId="TableTitle">
    <w:name w:val="Table Title"/>
    <w:basedOn w:val="Normal"/>
    <w:qFormat/>
    <w:rsid w:val="00861925"/>
    <w:pPr>
      <w:keepNext/>
      <w:spacing w:before="120" w:after="0" w:line="240" w:lineRule="auto"/>
    </w:pPr>
    <w:rPr>
      <w:rFonts w:ascii="Arial" w:hAnsi="Arial"/>
      <w:b/>
      <w:bCs/>
      <w:color w:val="4472C4" w:themeColor="accent1"/>
      <w:sz w:val="22"/>
      <w:szCs w:val="24"/>
      <w:lang w:bidi="en-US"/>
    </w:rPr>
  </w:style>
  <w:style w:type="paragraph" w:customStyle="1" w:styleId="TableText">
    <w:name w:val="Table Text"/>
    <w:basedOn w:val="Normal"/>
    <w:link w:val="TableTextChar"/>
    <w:qFormat/>
    <w:rsid w:val="00861925"/>
    <w:pPr>
      <w:spacing w:before="80" w:after="80" w:line="240" w:lineRule="auto"/>
      <w:jc w:val="center"/>
    </w:pPr>
    <w:rPr>
      <w:rFonts w:ascii="Arial" w:hAnsi="Arial"/>
      <w:noProof/>
      <w:color w:val="231F20"/>
      <w:sz w:val="19"/>
      <w:szCs w:val="19"/>
    </w:rPr>
  </w:style>
  <w:style w:type="paragraph" w:customStyle="1" w:styleId="ContentsTitle">
    <w:name w:val="Contents Title"/>
    <w:qFormat/>
    <w:rsid w:val="00861925"/>
    <w:pPr>
      <w:spacing w:before="240" w:after="480"/>
      <w:ind w:left="2340"/>
      <w:jc w:val="center"/>
    </w:pPr>
    <w:rPr>
      <w:rFonts w:ascii="Arial" w:hAnsi="Arial"/>
      <w:b/>
      <w:bCs/>
      <w:noProof/>
      <w:color w:val="127C84"/>
      <w:sz w:val="44"/>
      <w:szCs w:val="44"/>
    </w:rPr>
  </w:style>
  <w:style w:type="paragraph" w:styleId="TOC1">
    <w:name w:val="toc 1"/>
    <w:basedOn w:val="Normal"/>
    <w:next w:val="Normal"/>
    <w:autoRedefine/>
    <w:uiPriority w:val="39"/>
    <w:unhideWhenUsed/>
    <w:rsid w:val="00861925"/>
    <w:pPr>
      <w:tabs>
        <w:tab w:val="right" w:leader="dot" w:pos="8918"/>
      </w:tabs>
      <w:spacing w:before="120" w:after="100" w:line="240" w:lineRule="auto"/>
      <w:ind w:left="2347"/>
    </w:pPr>
    <w:rPr>
      <w:b/>
      <w:bCs/>
      <w:noProof/>
      <w:color w:val="4472C4" w:themeColor="accent1"/>
      <w:spacing w:val="-10"/>
    </w:rPr>
  </w:style>
  <w:style w:type="paragraph" w:styleId="TOC2">
    <w:name w:val="toc 2"/>
    <w:basedOn w:val="Normal"/>
    <w:next w:val="Normal"/>
    <w:autoRedefine/>
    <w:uiPriority w:val="39"/>
    <w:unhideWhenUsed/>
    <w:rsid w:val="00861925"/>
    <w:pPr>
      <w:tabs>
        <w:tab w:val="right" w:leader="dot" w:pos="8910"/>
      </w:tabs>
      <w:spacing w:after="40" w:line="240" w:lineRule="auto"/>
      <w:ind w:left="2347"/>
    </w:pPr>
  </w:style>
  <w:style w:type="character" w:customStyle="1" w:styleId="TableNoteChar">
    <w:name w:val="Table Note Char"/>
    <w:basedOn w:val="CommentTextChar"/>
    <w:link w:val="TableNote"/>
    <w:rsid w:val="00861925"/>
    <w:rPr>
      <w:rFonts w:ascii="Garamond" w:hAnsi="Garamond"/>
      <w:noProof/>
      <w:sz w:val="18"/>
      <w:szCs w:val="18"/>
    </w:rPr>
  </w:style>
  <w:style w:type="paragraph" w:customStyle="1" w:styleId="CoverProgramTitle">
    <w:name w:val="Cover Program Title"/>
    <w:basedOn w:val="Normal"/>
    <w:qFormat/>
    <w:rsid w:val="00861925"/>
    <w:pPr>
      <w:spacing w:after="2760" w:line="1160" w:lineRule="exact"/>
    </w:pPr>
    <w:rPr>
      <w:rFonts w:ascii="DM Sans" w:hAnsi="DM Sans"/>
      <w:b/>
      <w:bCs/>
      <w:color w:val="FFFFFF" w:themeColor="background1"/>
      <w:sz w:val="100"/>
      <w:szCs w:val="100"/>
    </w:rPr>
  </w:style>
  <w:style w:type="paragraph" w:customStyle="1" w:styleId="CoverDate">
    <w:name w:val="Cover Date"/>
    <w:basedOn w:val="Normal"/>
    <w:qFormat/>
    <w:rsid w:val="00861925"/>
    <w:pPr>
      <w:spacing w:before="600" w:after="480" w:line="240" w:lineRule="auto"/>
    </w:pPr>
    <w:rPr>
      <w:rFonts w:ascii="DM Sans" w:hAnsi="DM Sans"/>
      <w:color w:val="FFFFFF" w:themeColor="background1"/>
      <w:sz w:val="28"/>
      <w:szCs w:val="48"/>
    </w:rPr>
  </w:style>
  <w:style w:type="paragraph" w:customStyle="1" w:styleId="CoverDeliverableName">
    <w:name w:val="Cover Deliverable Name"/>
    <w:basedOn w:val="Normal"/>
    <w:qFormat/>
    <w:rsid w:val="00861925"/>
    <w:pPr>
      <w:spacing w:after="120" w:line="240" w:lineRule="auto"/>
    </w:pPr>
    <w:rPr>
      <w:rFonts w:ascii="DM Sans" w:hAnsi="DM Sans"/>
      <w:b/>
      <w:bCs/>
      <w:color w:val="FFFFFF" w:themeColor="background1"/>
      <w:sz w:val="28"/>
      <w:szCs w:val="48"/>
    </w:rPr>
  </w:style>
  <w:style w:type="paragraph" w:customStyle="1" w:styleId="CBTitle">
    <w:name w:val="CB Title"/>
    <w:basedOn w:val="Normal"/>
    <w:qFormat/>
    <w:rsid w:val="00861925"/>
    <w:rPr>
      <w:b/>
      <w:color w:val="FFFFFF" w:themeColor="background1"/>
      <w:sz w:val="28"/>
      <w:szCs w:val="28"/>
    </w:rPr>
  </w:style>
  <w:style w:type="paragraph" w:customStyle="1" w:styleId="CBText">
    <w:name w:val="CB Text"/>
    <w:basedOn w:val="Normal"/>
    <w:qFormat/>
    <w:rsid w:val="00861925"/>
    <w:pPr>
      <w:spacing w:line="240" w:lineRule="auto"/>
    </w:pPr>
    <w:rPr>
      <w:rFonts w:ascii="DM Sans" w:hAnsi="DM Sans"/>
      <w:noProof/>
      <w:color w:val="FFFFFF" w:themeColor="background1"/>
      <w:sz w:val="24"/>
    </w:rPr>
  </w:style>
  <w:style w:type="paragraph" w:customStyle="1" w:styleId="CBBullet">
    <w:name w:val="CB Bullet"/>
    <w:qFormat/>
    <w:rsid w:val="00861925"/>
    <w:pPr>
      <w:numPr>
        <w:numId w:val="4"/>
      </w:numPr>
      <w:spacing w:after="80" w:line="240" w:lineRule="auto"/>
    </w:pPr>
    <w:rPr>
      <w:rFonts w:ascii="DM Sans" w:hAnsi="DM Sans"/>
      <w:noProof/>
      <w:color w:val="FFFFFF" w:themeColor="background1"/>
      <w:sz w:val="24"/>
      <w:szCs w:val="24"/>
    </w:rPr>
  </w:style>
  <w:style w:type="paragraph" w:customStyle="1" w:styleId="BulletL1Last">
    <w:name w:val="Bullet L1 Last"/>
    <w:basedOn w:val="BulletL1"/>
    <w:qFormat/>
    <w:rsid w:val="00861925"/>
    <w:pPr>
      <w:spacing w:after="160"/>
    </w:pPr>
  </w:style>
  <w:style w:type="paragraph" w:customStyle="1" w:styleId="ChapterSummary">
    <w:name w:val="Chapter Summary"/>
    <w:qFormat/>
    <w:rsid w:val="00861925"/>
    <w:pPr>
      <w:spacing w:line="240" w:lineRule="auto"/>
      <w:ind w:left="1017"/>
    </w:pPr>
    <w:rPr>
      <w:rFonts w:ascii="DM Sans" w:hAnsi="DM Sans"/>
      <w:bCs/>
      <w:noProof/>
      <w:color w:val="FFFFFF" w:themeColor="background1"/>
      <w:sz w:val="28"/>
      <w:szCs w:val="28"/>
    </w:rPr>
  </w:style>
  <w:style w:type="paragraph" w:styleId="TableofFigures">
    <w:name w:val="table of figures"/>
    <w:basedOn w:val="Normal"/>
    <w:next w:val="Normal"/>
    <w:uiPriority w:val="99"/>
    <w:unhideWhenUsed/>
    <w:rsid w:val="00861925"/>
    <w:pPr>
      <w:spacing w:after="0"/>
    </w:pPr>
  </w:style>
  <w:style w:type="paragraph" w:customStyle="1" w:styleId="TitlepageDeliverable">
    <w:name w:val="Title page Deliverable"/>
    <w:rsid w:val="00861925"/>
    <w:pPr>
      <w:framePr w:w="9905" w:hSpace="187" w:wrap="around" w:vAnchor="text" w:hAnchor="text" w:x="-360" w:y="1085"/>
      <w:spacing w:after="120" w:line="240" w:lineRule="auto"/>
      <w:suppressOverlap/>
    </w:pPr>
    <w:rPr>
      <w:rFonts w:ascii="Franklin Gothic Medium" w:hAnsi="Franklin Gothic Medium" w:cstheme="minorHAnsi"/>
      <w:color w:val="00538B"/>
      <w:sz w:val="40"/>
      <w:szCs w:val="40"/>
    </w:rPr>
  </w:style>
  <w:style w:type="character" w:styleId="CommentReference">
    <w:name w:val="annotation reference"/>
    <w:basedOn w:val="DefaultParagraphFont"/>
    <w:uiPriority w:val="99"/>
    <w:unhideWhenUsed/>
    <w:rsid w:val="00861925"/>
    <w:rPr>
      <w:sz w:val="16"/>
      <w:szCs w:val="16"/>
    </w:rPr>
  </w:style>
  <w:style w:type="paragraph" w:customStyle="1" w:styleId="Title1">
    <w:name w:val="Title1"/>
    <w:basedOn w:val="Title"/>
    <w:next w:val="Title"/>
    <w:uiPriority w:val="10"/>
    <w:unhideWhenUsed/>
    <w:rsid w:val="00861925"/>
    <w:pPr>
      <w:framePr w:w="9905" w:hSpace="187" w:wrap="around" w:vAnchor="text" w:hAnchor="text" w:x="-360" w:y="1085"/>
      <w:spacing w:after="240" w:line="276" w:lineRule="auto"/>
      <w:contextualSpacing w:val="0"/>
      <w:suppressOverlap/>
    </w:pPr>
    <w:rPr>
      <w:rFonts w:ascii="Calibri" w:eastAsiaTheme="minorHAnsi" w:hAnsi="Calibri" w:cs="Arial"/>
      <w:color w:val="FFFFFF" w:themeColor="background1"/>
      <w:spacing w:val="0"/>
      <w:kern w:val="0"/>
      <w:sz w:val="28"/>
      <w:szCs w:val="40"/>
    </w:rPr>
  </w:style>
  <w:style w:type="paragraph" w:styleId="Title">
    <w:name w:val="Title"/>
    <w:basedOn w:val="Normal"/>
    <w:next w:val="Normal"/>
    <w:link w:val="TitleChar"/>
    <w:uiPriority w:val="10"/>
    <w:qFormat/>
    <w:rsid w:val="00861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925"/>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861925"/>
    <w:pPr>
      <w:tabs>
        <w:tab w:val="left" w:pos="720"/>
        <w:tab w:val="left" w:pos="1080"/>
      </w:tabs>
      <w:spacing w:before="20" w:after="20" w:line="240" w:lineRule="auto"/>
      <w:contextualSpacing/>
    </w:pPr>
    <w:rPr>
      <w:rFonts w:ascii="Garamond" w:hAnsi="Garamond"/>
      <w:sz w:val="20"/>
      <w:szCs w:val="20"/>
    </w:rPr>
  </w:style>
  <w:style w:type="character" w:customStyle="1" w:styleId="CommentTextChar">
    <w:name w:val="Comment Text Char"/>
    <w:basedOn w:val="DefaultParagraphFont"/>
    <w:link w:val="CommentText"/>
    <w:uiPriority w:val="99"/>
    <w:rsid w:val="00861925"/>
    <w:rPr>
      <w:rFonts w:ascii="Garamond" w:hAnsi="Garamond"/>
      <w:sz w:val="20"/>
      <w:szCs w:val="20"/>
    </w:rPr>
  </w:style>
  <w:style w:type="character" w:customStyle="1" w:styleId="Heading1nopara">
    <w:name w:val="Heading 1 no para"/>
    <w:basedOn w:val="DefaultParagraphFont"/>
    <w:uiPriority w:val="1"/>
    <w:rsid w:val="00861925"/>
    <w:rPr>
      <w:rFonts w:ascii="Franklin Gothic Medium Cond" w:eastAsiaTheme="majorEastAsia" w:hAnsi="Franklin Gothic Medium Cond" w:cstheme="majorBidi"/>
      <w:color w:val="00538B"/>
      <w:spacing w:val="20"/>
      <w:sz w:val="32"/>
      <w:szCs w:val="32"/>
    </w:rPr>
  </w:style>
  <w:style w:type="paragraph" w:styleId="Subtitle">
    <w:name w:val="Subtitle"/>
    <w:basedOn w:val="BodyText2"/>
    <w:next w:val="Normal"/>
    <w:link w:val="SubtitleChar"/>
    <w:uiPriority w:val="11"/>
    <w:qFormat/>
    <w:rsid w:val="00861925"/>
    <w:pPr>
      <w:spacing w:line="240" w:lineRule="auto"/>
    </w:pPr>
    <w:rPr>
      <w:b/>
      <w:bCs/>
      <w:color w:val="524EA1"/>
      <w:sz w:val="40"/>
      <w:szCs w:val="40"/>
    </w:rPr>
  </w:style>
  <w:style w:type="character" w:customStyle="1" w:styleId="SubtitleChar">
    <w:name w:val="Subtitle Char"/>
    <w:basedOn w:val="DefaultParagraphFont"/>
    <w:link w:val="Subtitle"/>
    <w:uiPriority w:val="11"/>
    <w:rsid w:val="00861925"/>
    <w:rPr>
      <w:rFonts w:ascii="Arial" w:hAnsi="Arial"/>
      <w:b/>
      <w:bCs/>
      <w:noProof/>
      <w:color w:val="524EA1"/>
      <w:sz w:val="40"/>
      <w:szCs w:val="40"/>
    </w:rPr>
  </w:style>
  <w:style w:type="paragraph" w:styleId="NormalWeb">
    <w:name w:val="Normal (Web)"/>
    <w:basedOn w:val="Normal"/>
    <w:uiPriority w:val="99"/>
    <w:unhideWhenUsed/>
    <w:rsid w:val="00861925"/>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61925"/>
    <w:pPr>
      <w:tabs>
        <w:tab w:val="clear" w:pos="720"/>
        <w:tab w:val="clear" w:pos="1080"/>
      </w:tabs>
      <w:spacing w:before="0" w:after="160"/>
      <w:contextualSpacing w:val="0"/>
    </w:pPr>
    <w:rPr>
      <w:rFonts w:asciiTheme="minorHAnsi" w:hAnsiTheme="minorHAnsi"/>
      <w:b/>
      <w:bCs/>
    </w:rPr>
  </w:style>
  <w:style w:type="character" w:customStyle="1" w:styleId="CommentSubjectChar">
    <w:name w:val="Comment Subject Char"/>
    <w:basedOn w:val="CommentTextChar"/>
    <w:link w:val="CommentSubject"/>
    <w:uiPriority w:val="99"/>
    <w:semiHidden/>
    <w:rsid w:val="00861925"/>
    <w:rPr>
      <w:rFonts w:ascii="Garamond" w:hAnsi="Garamond"/>
      <w:b/>
      <w:bCs/>
      <w:sz w:val="20"/>
      <w:szCs w:val="20"/>
    </w:rPr>
  </w:style>
  <w:style w:type="paragraph" w:styleId="ListNumber">
    <w:name w:val="List Number"/>
    <w:uiPriority w:val="99"/>
    <w:unhideWhenUsed/>
    <w:rsid w:val="00861925"/>
    <w:pPr>
      <w:numPr>
        <w:numId w:val="5"/>
      </w:numPr>
      <w:spacing w:line="360" w:lineRule="auto"/>
      <w:contextualSpacing/>
    </w:pPr>
    <w:rPr>
      <w:rFonts w:ascii="Garamond" w:hAnsi="Garamond"/>
      <w:sz w:val="26"/>
      <w:szCs w:val="21"/>
    </w:rPr>
  </w:style>
  <w:style w:type="character" w:customStyle="1" w:styleId="normaltextrun">
    <w:name w:val="normaltextrun"/>
    <w:basedOn w:val="DefaultParagraphFont"/>
    <w:rsid w:val="00861925"/>
  </w:style>
  <w:style w:type="paragraph" w:styleId="NoSpacing">
    <w:name w:val="No Spacing"/>
    <w:link w:val="NoSpacingChar"/>
    <w:uiPriority w:val="1"/>
    <w:qFormat/>
    <w:rsid w:val="00861925"/>
    <w:pPr>
      <w:spacing w:after="0" w:line="240" w:lineRule="auto"/>
    </w:pPr>
    <w:rPr>
      <w:sz w:val="21"/>
      <w:szCs w:val="21"/>
    </w:rPr>
  </w:style>
  <w:style w:type="paragraph" w:styleId="ListBullet2">
    <w:name w:val="List Bullet 2"/>
    <w:basedOn w:val="Normal"/>
    <w:uiPriority w:val="99"/>
    <w:unhideWhenUsed/>
    <w:rsid w:val="00861925"/>
    <w:pPr>
      <w:numPr>
        <w:numId w:val="6"/>
      </w:numPr>
      <w:contextualSpacing/>
    </w:pPr>
    <w:rPr>
      <w:rFonts w:ascii="Garamond" w:hAnsi="Garamond"/>
      <w:sz w:val="26"/>
    </w:rPr>
  </w:style>
  <w:style w:type="character" w:styleId="Emphasis">
    <w:name w:val="Emphasis"/>
    <w:basedOn w:val="DefaultParagraphFont"/>
    <w:uiPriority w:val="20"/>
    <w:qFormat/>
    <w:rsid w:val="00861925"/>
    <w:rPr>
      <w:i/>
      <w:iCs/>
    </w:rPr>
  </w:style>
  <w:style w:type="character" w:customStyle="1" w:styleId="Inlinehead">
    <w:name w:val="Inline head"/>
    <w:basedOn w:val="DefaultParagraphFont"/>
    <w:uiPriority w:val="1"/>
    <w:qFormat/>
    <w:rsid w:val="00861925"/>
    <w:rPr>
      <w:rFonts w:ascii="Franklin Gothic Medium Cond" w:hAnsi="Franklin Gothic Medium Cond"/>
      <w:color w:val="auto"/>
      <w:spacing w:val="8"/>
      <w:sz w:val="24"/>
    </w:rPr>
  </w:style>
  <w:style w:type="paragraph" w:customStyle="1" w:styleId="Titlepagesubmissionhead">
    <w:name w:val="Title page submission head"/>
    <w:rsid w:val="00861925"/>
    <w:pPr>
      <w:framePr w:hSpace="187" w:wrap="around" w:hAnchor="text" w:x="-359" w:y="10081"/>
      <w:spacing w:after="1600" w:line="240" w:lineRule="auto"/>
      <w:suppressOverlap/>
      <w:jc w:val="center"/>
    </w:pPr>
    <w:rPr>
      <w:rFonts w:ascii="Trebuchet MS" w:hAnsi="Trebuchet MS" w:cstheme="minorHAnsi"/>
      <w:b/>
      <w:sz w:val="28"/>
      <w:szCs w:val="24"/>
    </w:rPr>
  </w:style>
  <w:style w:type="paragraph" w:customStyle="1" w:styleId="Titlepagesubmissioninfo">
    <w:name w:val="Title page submission info"/>
    <w:rsid w:val="00861925"/>
    <w:pPr>
      <w:framePr w:hSpace="187" w:wrap="around" w:hAnchor="text" w:x="-359" w:y="10081"/>
      <w:autoSpaceDE w:val="0"/>
      <w:autoSpaceDN w:val="0"/>
      <w:adjustRightInd w:val="0"/>
      <w:spacing w:after="0" w:line="22" w:lineRule="exact"/>
      <w:suppressOverlap/>
    </w:pPr>
    <w:rPr>
      <w:rFonts w:ascii="Garamond" w:hAnsi="Garamond" w:cs="ArialMT"/>
      <w:color w:val="211E1F"/>
      <w:sz w:val="26"/>
      <w:szCs w:val="24"/>
    </w:rPr>
  </w:style>
  <w:style w:type="table" w:customStyle="1" w:styleId="ICFLightBlueTable">
    <w:name w:val="ICF Light Blue Table"/>
    <w:basedOn w:val="TableNormal"/>
    <w:uiPriority w:val="99"/>
    <w:rsid w:val="00861925"/>
    <w:pPr>
      <w:spacing w:after="0" w:line="240" w:lineRule="auto"/>
    </w:pPr>
    <w:rPr>
      <w:sz w:val="21"/>
      <w:szCs w:val="21"/>
    </w:rPr>
    <w:tblP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CellMar>
        <w:top w:w="14" w:type="dxa"/>
        <w:left w:w="43" w:type="dxa"/>
        <w:bottom w:w="14" w:type="dxa"/>
        <w:right w:w="43" w:type="dxa"/>
      </w:tblCellMar>
    </w:tblPr>
    <w:tblStylePr w:type="firstRow">
      <w:tblPr/>
      <w:trPr>
        <w:cantSplit/>
        <w:tblHeader/>
      </w:trPr>
      <w:tcPr>
        <w:shd w:val="clear" w:color="auto" w:fill="00A2E0"/>
      </w:tcPr>
    </w:tblStylePr>
  </w:style>
  <w:style w:type="paragraph" w:customStyle="1" w:styleId="TitlepageClient">
    <w:name w:val="Title page Client"/>
    <w:qFormat/>
    <w:rsid w:val="00861925"/>
    <w:pPr>
      <w:autoSpaceDE w:val="0"/>
      <w:autoSpaceDN w:val="0"/>
      <w:adjustRightInd w:val="0"/>
      <w:spacing w:before="800" w:after="800" w:line="360" w:lineRule="auto"/>
      <w:ind w:left="720" w:right="720"/>
      <w:jc w:val="center"/>
    </w:pPr>
    <w:rPr>
      <w:rFonts w:ascii="Trebuchet MS" w:hAnsi="Trebuchet MS" w:cstheme="minorHAnsi"/>
      <w:b/>
      <w:sz w:val="32"/>
      <w:szCs w:val="44"/>
    </w:rPr>
  </w:style>
  <w:style w:type="paragraph" w:styleId="BodyTextIndent">
    <w:name w:val="Body Text Indent"/>
    <w:basedOn w:val="Normal"/>
    <w:link w:val="BodyTextIndentChar1"/>
    <w:uiPriority w:val="99"/>
    <w:unhideWhenUsed/>
    <w:rsid w:val="00861925"/>
    <w:pPr>
      <w:tabs>
        <w:tab w:val="left" w:pos="720"/>
        <w:tab w:val="left" w:pos="1080"/>
      </w:tabs>
      <w:spacing w:after="120" w:line="360" w:lineRule="auto"/>
      <w:ind w:left="1080" w:hanging="360"/>
    </w:pPr>
    <w:rPr>
      <w:rFonts w:ascii="Garamond" w:hAnsi="Garamond"/>
      <w:sz w:val="26"/>
    </w:rPr>
  </w:style>
  <w:style w:type="character" w:customStyle="1" w:styleId="BodyTextIndentChar">
    <w:name w:val="Body Text Indent Char"/>
    <w:basedOn w:val="DefaultParagraphFont"/>
    <w:link w:val="BodyTextIndent1"/>
    <w:uiPriority w:val="99"/>
    <w:rsid w:val="00861925"/>
    <w:rPr>
      <w:sz w:val="21"/>
      <w:szCs w:val="21"/>
    </w:rPr>
  </w:style>
  <w:style w:type="paragraph" w:styleId="BodyText2">
    <w:name w:val="Body Text 2"/>
    <w:aliases w:val="BODY"/>
    <w:basedOn w:val="Normal"/>
    <w:link w:val="BodyText2Char"/>
    <w:qFormat/>
    <w:rsid w:val="00861925"/>
    <w:pPr>
      <w:spacing w:before="160" w:after="0"/>
    </w:pPr>
    <w:rPr>
      <w:rFonts w:ascii="Arial" w:hAnsi="Arial"/>
      <w:noProof/>
      <w:color w:val="231F20"/>
    </w:rPr>
  </w:style>
  <w:style w:type="character" w:customStyle="1" w:styleId="BodyText2Char">
    <w:name w:val="Body Text 2 Char"/>
    <w:aliases w:val="BODY Char"/>
    <w:basedOn w:val="DefaultParagraphFont"/>
    <w:link w:val="BodyText2"/>
    <w:rsid w:val="00861925"/>
    <w:rPr>
      <w:rFonts w:ascii="Arial" w:hAnsi="Arial"/>
      <w:noProof/>
      <w:color w:val="231F20"/>
      <w:sz w:val="21"/>
      <w:szCs w:val="21"/>
    </w:rPr>
  </w:style>
  <w:style w:type="paragraph" w:styleId="ListBullet3">
    <w:name w:val="List Bullet 3"/>
    <w:basedOn w:val="Normal"/>
    <w:uiPriority w:val="99"/>
    <w:unhideWhenUsed/>
    <w:rsid w:val="00861925"/>
    <w:pPr>
      <w:ind w:left="1800" w:hanging="360"/>
      <w:contextualSpacing/>
    </w:pPr>
    <w:rPr>
      <w:rFonts w:ascii="Garamond" w:hAnsi="Garamond"/>
      <w:sz w:val="26"/>
    </w:rPr>
  </w:style>
  <w:style w:type="character" w:customStyle="1" w:styleId="ListBullet3Char">
    <w:name w:val="List Bullet 3 Char"/>
    <w:basedOn w:val="DefaultParagraphFont"/>
    <w:link w:val="ListBullet31"/>
    <w:uiPriority w:val="1"/>
    <w:rsid w:val="00861925"/>
    <w:rPr>
      <w:rFonts w:ascii="Times New Roman" w:hAnsi="Times New Roman"/>
      <w:i/>
      <w:sz w:val="24"/>
    </w:rPr>
  </w:style>
  <w:style w:type="paragraph" w:styleId="ListBullet">
    <w:name w:val="List Bullet"/>
    <w:uiPriority w:val="99"/>
    <w:unhideWhenUsed/>
    <w:rsid w:val="00861925"/>
    <w:pPr>
      <w:numPr>
        <w:numId w:val="17"/>
      </w:numPr>
      <w:contextualSpacing/>
    </w:pPr>
    <w:rPr>
      <w:rFonts w:ascii="Garamond" w:hAnsi="Garamond" w:cs="Times New Roman"/>
      <w:sz w:val="26"/>
      <w:szCs w:val="24"/>
    </w:rPr>
  </w:style>
  <w:style w:type="character" w:customStyle="1" w:styleId="ListBulletChar">
    <w:name w:val="List Bullet Char"/>
    <w:basedOn w:val="DefaultParagraphFont"/>
    <w:link w:val="ListBullet1"/>
    <w:uiPriority w:val="1"/>
    <w:rsid w:val="00861925"/>
    <w:rPr>
      <w:rFonts w:ascii="Times New Roman" w:hAnsi="Times New Roman"/>
      <w:sz w:val="24"/>
    </w:rPr>
  </w:style>
  <w:style w:type="paragraph" w:styleId="Caption">
    <w:name w:val="caption"/>
    <w:basedOn w:val="TableHead"/>
    <w:next w:val="Normal"/>
    <w:autoRedefine/>
    <w:uiPriority w:val="35"/>
    <w:unhideWhenUsed/>
    <w:qFormat/>
    <w:rsid w:val="00861925"/>
    <w:pPr>
      <w:keepNext/>
      <w:framePr w:hSpace="180" w:wrap="around" w:vAnchor="text" w:hAnchor="page" w:x="7397" w:y="6"/>
    </w:pPr>
    <w:rPr>
      <w:color w:val="auto"/>
    </w:rPr>
  </w:style>
  <w:style w:type="paragraph" w:customStyle="1" w:styleId="Graphic">
    <w:name w:val="Graphic"/>
    <w:qFormat/>
    <w:rsid w:val="00861925"/>
    <w:pPr>
      <w:spacing w:after="240"/>
      <w:jc w:val="center"/>
    </w:pPr>
    <w:rPr>
      <w:rFonts w:ascii="Garamond" w:hAnsi="Garamond" w:cstheme="minorHAnsi"/>
      <w:color w:val="000000"/>
      <w:sz w:val="26"/>
      <w:szCs w:val="24"/>
      <w:shd w:val="clear" w:color="auto" w:fill="FFFFFF"/>
    </w:rPr>
  </w:style>
  <w:style w:type="paragraph" w:customStyle="1" w:styleId="Note">
    <w:name w:val="Note"/>
    <w:rsid w:val="00861925"/>
    <w:pPr>
      <w:autoSpaceDE w:val="0"/>
      <w:autoSpaceDN w:val="0"/>
      <w:adjustRightInd w:val="0"/>
      <w:spacing w:before="60" w:after="0" w:line="240" w:lineRule="auto"/>
    </w:pPr>
    <w:rPr>
      <w:rFonts w:ascii="Gill Sans MT" w:hAnsi="Gill Sans MT" w:cs="ArialNarrow"/>
      <w:sz w:val="20"/>
      <w:szCs w:val="16"/>
    </w:rPr>
  </w:style>
  <w:style w:type="paragraph" w:customStyle="1" w:styleId="ICFwebsite">
    <w:name w:val="ICF website"/>
    <w:rsid w:val="00861925"/>
    <w:pPr>
      <w:spacing w:after="0" w:line="240" w:lineRule="auto"/>
    </w:pPr>
    <w:rPr>
      <w:rFonts w:ascii="Arial" w:eastAsia="Times New Roman" w:hAnsi="Arial" w:cs="Arial"/>
      <w:color w:val="000000" w:themeColor="text1"/>
      <w:sz w:val="24"/>
      <w:szCs w:val="17"/>
    </w:rPr>
  </w:style>
  <w:style w:type="paragraph" w:customStyle="1" w:styleId="Tablenumbers">
    <w:name w:val="Table numbers"/>
    <w:basedOn w:val="Normal"/>
    <w:rsid w:val="00861925"/>
    <w:pPr>
      <w:spacing w:before="40" w:after="40"/>
      <w:ind w:right="72"/>
      <w:jc w:val="right"/>
    </w:pPr>
    <w:rPr>
      <w:rFonts w:ascii="Arial" w:hAnsi="Arial"/>
      <w:sz w:val="20"/>
      <w:szCs w:val="22"/>
    </w:rPr>
  </w:style>
  <w:style w:type="paragraph" w:styleId="ListNumber2">
    <w:name w:val="List Number 2"/>
    <w:basedOn w:val="Normal"/>
    <w:uiPriority w:val="99"/>
    <w:unhideWhenUsed/>
    <w:rsid w:val="00861925"/>
    <w:pPr>
      <w:ind w:left="360" w:hanging="360"/>
      <w:contextualSpacing/>
    </w:pPr>
    <w:rPr>
      <w:rFonts w:ascii="Garamond" w:hAnsi="Garamond"/>
      <w:sz w:val="26"/>
    </w:rPr>
  </w:style>
  <w:style w:type="paragraph" w:customStyle="1" w:styleId="Sidebarhead">
    <w:name w:val="Sidebar head"/>
    <w:basedOn w:val="Normal"/>
    <w:rsid w:val="00861925"/>
    <w:pPr>
      <w:keepNext/>
      <w:spacing w:before="20" w:after="20"/>
    </w:pPr>
    <w:rPr>
      <w:rFonts w:ascii="Trebuchet MS" w:hAnsi="Trebuchet MS"/>
      <w:b/>
      <w:color w:val="00538B"/>
    </w:rPr>
  </w:style>
  <w:style w:type="paragraph" w:customStyle="1" w:styleId="Tabletextindent">
    <w:name w:val="Table text indent"/>
    <w:basedOn w:val="Normal"/>
    <w:rsid w:val="00861925"/>
    <w:pPr>
      <w:spacing w:before="40" w:after="40"/>
      <w:ind w:left="216"/>
    </w:pPr>
    <w:rPr>
      <w:rFonts w:ascii="Gill Sans MT" w:hAnsi="Gill Sans MT"/>
    </w:rPr>
  </w:style>
  <w:style w:type="paragraph" w:styleId="BalloonText">
    <w:name w:val="Balloon Text"/>
    <w:basedOn w:val="Normal"/>
    <w:link w:val="BalloonTextChar"/>
    <w:uiPriority w:val="99"/>
    <w:semiHidden/>
    <w:unhideWhenUsed/>
    <w:rsid w:val="008619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25"/>
    <w:rPr>
      <w:rFonts w:ascii="Segoe UI" w:hAnsi="Segoe UI" w:cs="Segoe UI"/>
      <w:sz w:val="18"/>
      <w:szCs w:val="18"/>
    </w:rPr>
  </w:style>
  <w:style w:type="paragraph" w:customStyle="1" w:styleId="Tabletextcentered">
    <w:name w:val="Table text centered"/>
    <w:basedOn w:val="Normal"/>
    <w:rsid w:val="00861925"/>
    <w:pPr>
      <w:spacing w:before="40" w:after="40" w:line="240" w:lineRule="auto"/>
      <w:jc w:val="center"/>
    </w:pPr>
    <w:rPr>
      <w:rFonts w:ascii="Arial" w:hAnsi="Arial"/>
      <w:sz w:val="20"/>
      <w:szCs w:val="24"/>
    </w:rPr>
  </w:style>
  <w:style w:type="paragraph" w:styleId="Revision">
    <w:name w:val="Revision"/>
    <w:hidden/>
    <w:uiPriority w:val="99"/>
    <w:semiHidden/>
    <w:rsid w:val="00861925"/>
    <w:pPr>
      <w:spacing w:after="0" w:line="240" w:lineRule="auto"/>
    </w:pPr>
    <w:rPr>
      <w:sz w:val="21"/>
      <w:szCs w:val="21"/>
    </w:rPr>
  </w:style>
  <w:style w:type="paragraph" w:customStyle="1" w:styleId="References">
    <w:name w:val="References"/>
    <w:basedOn w:val="Normal"/>
    <w:rsid w:val="00861925"/>
    <w:pPr>
      <w:tabs>
        <w:tab w:val="left" w:pos="720"/>
      </w:tabs>
      <w:spacing w:line="360" w:lineRule="auto"/>
      <w:ind w:left="720" w:hanging="720"/>
    </w:pPr>
    <w:rPr>
      <w:rFonts w:ascii="Garamond" w:hAnsi="Garamond"/>
      <w:bCs/>
      <w:sz w:val="26"/>
    </w:rPr>
  </w:style>
  <w:style w:type="paragraph" w:customStyle="1" w:styleId="Tabletextnumbered">
    <w:name w:val="Table text numbered"/>
    <w:basedOn w:val="TableText"/>
    <w:rsid w:val="00861925"/>
    <w:pPr>
      <w:numPr>
        <w:numId w:val="18"/>
      </w:numPr>
      <w:spacing w:before="40" w:after="40"/>
    </w:pPr>
    <w:rPr>
      <w:rFonts w:ascii="Trebuchet MS" w:hAnsi="Trebuchet MS"/>
      <w:noProof w:val="0"/>
      <w:color w:val="auto"/>
      <w:sz w:val="20"/>
      <w:szCs w:val="24"/>
    </w:rPr>
  </w:style>
  <w:style w:type="paragraph" w:styleId="ListContinue">
    <w:name w:val="List Continue"/>
    <w:basedOn w:val="Normal"/>
    <w:uiPriority w:val="99"/>
    <w:unhideWhenUsed/>
    <w:rsid w:val="00861925"/>
    <w:pPr>
      <w:ind w:left="360"/>
      <w:contextualSpacing/>
    </w:pPr>
    <w:rPr>
      <w:rFonts w:ascii="Garamond" w:hAnsi="Garamond"/>
      <w:sz w:val="26"/>
    </w:rPr>
  </w:style>
  <w:style w:type="paragraph" w:customStyle="1" w:styleId="Spacer">
    <w:name w:val="Spacer"/>
    <w:basedOn w:val="Tabletextindent"/>
    <w:rsid w:val="00861925"/>
    <w:pPr>
      <w:spacing w:after="80"/>
      <w:ind w:left="0"/>
    </w:pPr>
    <w:rPr>
      <w:sz w:val="12"/>
    </w:rPr>
  </w:style>
  <w:style w:type="paragraph" w:styleId="TOC3">
    <w:name w:val="toc 3"/>
    <w:basedOn w:val="TOC2"/>
    <w:next w:val="Normal"/>
    <w:autoRedefine/>
    <w:uiPriority w:val="39"/>
    <w:unhideWhenUsed/>
    <w:rsid w:val="00861925"/>
    <w:pPr>
      <w:tabs>
        <w:tab w:val="clear" w:pos="8910"/>
        <w:tab w:val="left" w:pos="720"/>
        <w:tab w:val="right" w:leader="dot" w:pos="9360"/>
      </w:tabs>
      <w:ind w:left="446" w:right="1440"/>
    </w:pPr>
    <w:rPr>
      <w:rFonts w:ascii="Garamond" w:hAnsi="Garamond"/>
      <w:sz w:val="26"/>
    </w:rPr>
  </w:style>
  <w:style w:type="paragraph" w:styleId="BodyText">
    <w:name w:val="Body Text"/>
    <w:basedOn w:val="Normal"/>
    <w:link w:val="BodyTextChar1"/>
    <w:uiPriority w:val="99"/>
    <w:unhideWhenUsed/>
    <w:rsid w:val="00861925"/>
    <w:pPr>
      <w:spacing w:after="120"/>
    </w:pPr>
  </w:style>
  <w:style w:type="character" w:customStyle="1" w:styleId="BodyTextChar1">
    <w:name w:val="Body Text Char1"/>
    <w:basedOn w:val="DefaultParagraphFont"/>
    <w:link w:val="BodyText"/>
    <w:uiPriority w:val="99"/>
    <w:rsid w:val="00861925"/>
    <w:rPr>
      <w:sz w:val="21"/>
      <w:szCs w:val="21"/>
    </w:rPr>
  </w:style>
  <w:style w:type="paragraph" w:styleId="BodyTextFirstIndent">
    <w:name w:val="Body Text First Indent"/>
    <w:basedOn w:val="Normal"/>
    <w:link w:val="BodyTextFirstIndentChar"/>
    <w:uiPriority w:val="99"/>
    <w:unhideWhenUsed/>
    <w:rsid w:val="00861925"/>
    <w:pPr>
      <w:tabs>
        <w:tab w:val="left" w:pos="720"/>
      </w:tabs>
      <w:spacing w:line="240" w:lineRule="auto"/>
      <w:ind w:firstLine="360"/>
    </w:pPr>
    <w:rPr>
      <w:rFonts w:ascii="Times New Roman" w:hAnsi="Times New Roman"/>
      <w:sz w:val="24"/>
    </w:rPr>
  </w:style>
  <w:style w:type="character" w:customStyle="1" w:styleId="BodyTextFirstIndentChar">
    <w:name w:val="Body Text First Indent Char"/>
    <w:basedOn w:val="BodyTextChar1"/>
    <w:link w:val="BodyTextFirstIndent"/>
    <w:uiPriority w:val="99"/>
    <w:rsid w:val="00861925"/>
    <w:rPr>
      <w:rFonts w:ascii="Times New Roman" w:hAnsi="Times New Roman"/>
      <w:sz w:val="24"/>
      <w:szCs w:val="21"/>
    </w:rPr>
  </w:style>
  <w:style w:type="paragraph" w:customStyle="1" w:styleId="ListParagraph-2">
    <w:name w:val="List Paragraph-2"/>
    <w:basedOn w:val="ListParagraph"/>
    <w:qFormat/>
    <w:rsid w:val="00861925"/>
    <w:pPr>
      <w:tabs>
        <w:tab w:val="num" w:pos="360"/>
      </w:tabs>
      <w:spacing w:after="120" w:line="276" w:lineRule="auto"/>
      <w:ind w:left="1440" w:hanging="360"/>
      <w:contextualSpacing w:val="0"/>
    </w:pPr>
    <w:rPr>
      <w:rFonts w:ascii="Arial" w:hAnsi="Arial"/>
      <w:szCs w:val="24"/>
    </w:rPr>
  </w:style>
  <w:style w:type="paragraph" w:customStyle="1" w:styleId="ListParagraph-3">
    <w:name w:val="List Paragraph-3"/>
    <w:basedOn w:val="ListParagraph"/>
    <w:qFormat/>
    <w:rsid w:val="00861925"/>
    <w:pPr>
      <w:tabs>
        <w:tab w:val="num" w:pos="360"/>
      </w:tabs>
      <w:spacing w:after="120" w:line="276" w:lineRule="auto"/>
      <w:ind w:left="2160" w:hanging="360"/>
      <w:contextualSpacing w:val="0"/>
    </w:pPr>
    <w:rPr>
      <w:rFonts w:ascii="Arial" w:hAnsi="Arial"/>
      <w:szCs w:val="24"/>
    </w:rPr>
  </w:style>
  <w:style w:type="character" w:customStyle="1" w:styleId="ListParagraphChar">
    <w:name w:val="List Paragraph Char"/>
    <w:aliases w:val="Bullet Level 2 Char,Bullet List Char,FooterText Char,List Paragraph1 Char,Colorful List Accent 1 Char,Colorful List - Accent 11 Char,numbered Char,Paragraphe de liste1 Char,列出段落 Char,列出段落1 Char,Bulletr List Paragraph Char"/>
    <w:basedOn w:val="DefaultParagraphFont"/>
    <w:link w:val="ListParagraph"/>
    <w:uiPriority w:val="34"/>
    <w:rsid w:val="00861925"/>
    <w:rPr>
      <w:sz w:val="21"/>
      <w:szCs w:val="21"/>
    </w:rPr>
  </w:style>
  <w:style w:type="character" w:styleId="FollowedHyperlink">
    <w:name w:val="FollowedHyperlink"/>
    <w:basedOn w:val="DefaultParagraphFont"/>
    <w:uiPriority w:val="99"/>
    <w:semiHidden/>
    <w:unhideWhenUsed/>
    <w:rsid w:val="00861925"/>
    <w:rPr>
      <w:color w:val="954F72" w:themeColor="followedHyperlink"/>
      <w:u w:val="single"/>
    </w:rPr>
  </w:style>
  <w:style w:type="paragraph" w:customStyle="1" w:styleId="font0">
    <w:name w:val="font0"/>
    <w:basedOn w:val="Normal"/>
    <w:rsid w:val="00861925"/>
    <w:pPr>
      <w:spacing w:before="100" w:beforeAutospacing="1" w:after="100" w:afterAutospacing="1"/>
    </w:pPr>
    <w:rPr>
      <w:rFonts w:ascii="Calibri" w:eastAsia="Times New Roman" w:hAnsi="Calibri" w:cs="Times New Roman"/>
      <w:color w:val="000000"/>
    </w:rPr>
  </w:style>
  <w:style w:type="paragraph" w:customStyle="1" w:styleId="font5">
    <w:name w:val="font5"/>
    <w:basedOn w:val="Normal"/>
    <w:rsid w:val="00861925"/>
    <w:pPr>
      <w:spacing w:before="100" w:beforeAutospacing="1" w:after="100" w:afterAutospacing="1"/>
    </w:pPr>
    <w:rPr>
      <w:rFonts w:ascii="Calibri" w:eastAsia="Times New Roman" w:hAnsi="Calibri" w:cs="Times New Roman"/>
      <w:b/>
      <w:bCs/>
      <w:color w:val="000000"/>
    </w:rPr>
  </w:style>
  <w:style w:type="paragraph" w:customStyle="1" w:styleId="font6">
    <w:name w:val="font6"/>
    <w:basedOn w:val="Normal"/>
    <w:rsid w:val="00861925"/>
    <w:pPr>
      <w:spacing w:before="100" w:beforeAutospacing="1" w:after="100" w:afterAutospacing="1"/>
    </w:pPr>
    <w:rPr>
      <w:rFonts w:ascii="Calibri" w:eastAsia="Times New Roman" w:hAnsi="Calibri" w:cs="Times New Roman"/>
      <w:b/>
      <w:bCs/>
      <w:color w:val="000000"/>
      <w:sz w:val="16"/>
      <w:szCs w:val="16"/>
    </w:rPr>
  </w:style>
  <w:style w:type="paragraph" w:customStyle="1" w:styleId="paragraph">
    <w:name w:val="paragraph"/>
    <w:basedOn w:val="Normal"/>
    <w:rsid w:val="00861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861925"/>
  </w:style>
  <w:style w:type="paragraph" w:customStyle="1" w:styleId="Heading3noTOC">
    <w:name w:val="Heading 3 noTOC"/>
    <w:basedOn w:val="Heading3"/>
    <w:link w:val="Heading3noTOCChar"/>
    <w:qFormat/>
    <w:rsid w:val="00861925"/>
  </w:style>
  <w:style w:type="character" w:customStyle="1" w:styleId="Heading3noTOCChar">
    <w:name w:val="Heading 3 noTOC Char"/>
    <w:basedOn w:val="DefaultParagraphFont"/>
    <w:link w:val="Heading3noTOC"/>
    <w:rsid w:val="00861925"/>
    <w:rPr>
      <w:rFonts w:ascii="DM Sans" w:hAnsi="DM Sans" w:cs="Arial"/>
      <w:b/>
      <w:color w:val="4472C4" w:themeColor="accent1"/>
      <w:sz w:val="26"/>
      <w:szCs w:val="28"/>
    </w:rPr>
  </w:style>
  <w:style w:type="character" w:customStyle="1" w:styleId="CommentSubjectChar1">
    <w:name w:val="Comment Subject Char1"/>
    <w:basedOn w:val="CommentTextChar"/>
    <w:uiPriority w:val="99"/>
    <w:semiHidden/>
    <w:rsid w:val="00861925"/>
    <w:rPr>
      <w:rFonts w:ascii="Times New Roman" w:eastAsiaTheme="minorEastAsia" w:hAnsi="Times New Roman"/>
      <w:b/>
      <w:bCs/>
      <w:sz w:val="20"/>
      <w:szCs w:val="20"/>
    </w:rPr>
  </w:style>
  <w:style w:type="paragraph" w:styleId="TOCHeading">
    <w:name w:val="TOC Heading"/>
    <w:basedOn w:val="Heading1"/>
    <w:next w:val="Normal"/>
    <w:uiPriority w:val="39"/>
    <w:unhideWhenUsed/>
    <w:qFormat/>
    <w:rsid w:val="0086192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9"/>
    </w:pPr>
    <w:rPr>
      <w:rFonts w:asciiTheme="minorHAnsi" w:eastAsiaTheme="minorEastAsia" w:hAnsiTheme="minorHAnsi"/>
      <w:b w:val="0"/>
      <w:bCs w:val="0"/>
      <w:caps/>
      <w:noProof w:val="0"/>
      <w:color w:val="FFFFFF" w:themeColor="background1"/>
      <w:spacing w:val="15"/>
      <w:sz w:val="22"/>
      <w:szCs w:val="22"/>
    </w:rPr>
  </w:style>
  <w:style w:type="character" w:customStyle="1" w:styleId="logic-item2">
    <w:name w:val="logic-item2"/>
    <w:basedOn w:val="DefaultParagraphFont"/>
    <w:rsid w:val="00861925"/>
    <w:rPr>
      <w:b/>
      <w:bCs/>
    </w:rPr>
  </w:style>
  <w:style w:type="paragraph" w:styleId="PlainText">
    <w:name w:val="Plain Text"/>
    <w:basedOn w:val="Normal"/>
    <w:link w:val="PlainTextChar"/>
    <w:unhideWhenUsed/>
    <w:rsid w:val="00861925"/>
    <w:pPr>
      <w:spacing w:after="0" w:line="276" w:lineRule="auto"/>
    </w:pPr>
    <w:rPr>
      <w:rFonts w:ascii="Consolas" w:eastAsia="Calibri" w:hAnsi="Consolas" w:cs="Times New Roman"/>
    </w:rPr>
  </w:style>
  <w:style w:type="character" w:customStyle="1" w:styleId="PlainTextChar">
    <w:name w:val="Plain Text Char"/>
    <w:basedOn w:val="DefaultParagraphFont"/>
    <w:link w:val="PlainText"/>
    <w:rsid w:val="00861925"/>
    <w:rPr>
      <w:rFonts w:ascii="Consolas" w:eastAsia="Calibri" w:hAnsi="Consolas" w:cs="Times New Roman"/>
      <w:sz w:val="21"/>
      <w:szCs w:val="21"/>
    </w:rPr>
  </w:style>
  <w:style w:type="paragraph" w:customStyle="1" w:styleId="Default">
    <w:name w:val="Default"/>
    <w:rsid w:val="008619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861925"/>
    <w:rPr>
      <w:sz w:val="21"/>
      <w:szCs w:val="21"/>
    </w:rPr>
  </w:style>
  <w:style w:type="paragraph" w:customStyle="1" w:styleId="TableParagraph">
    <w:name w:val="Table Paragraph"/>
    <w:basedOn w:val="Normal"/>
    <w:uiPriority w:val="1"/>
    <w:qFormat/>
    <w:rsid w:val="00861925"/>
    <w:pPr>
      <w:widowControl w:val="0"/>
      <w:spacing w:after="0" w:line="276" w:lineRule="auto"/>
    </w:pPr>
    <w:rPr>
      <w:rFonts w:ascii="Garamond" w:hAnsi="Garamond"/>
      <w:sz w:val="26"/>
    </w:rPr>
  </w:style>
  <w:style w:type="paragraph" w:styleId="IntenseQuote">
    <w:name w:val="Intense Quote"/>
    <w:basedOn w:val="Normal"/>
    <w:next w:val="Normal"/>
    <w:link w:val="IntenseQuoteChar"/>
    <w:uiPriority w:val="30"/>
    <w:qFormat/>
    <w:rsid w:val="00861925"/>
    <w:pPr>
      <w:spacing w:before="240" w:after="240"/>
      <w:ind w:left="1080" w:right="1080"/>
      <w:jc w:val="center"/>
    </w:pPr>
    <w:rPr>
      <w:rFonts w:eastAsiaTheme="minorEastAsia"/>
      <w:color w:val="4472C4" w:themeColor="accent1"/>
      <w:sz w:val="26"/>
      <w:szCs w:val="24"/>
    </w:rPr>
  </w:style>
  <w:style w:type="character" w:customStyle="1" w:styleId="IntenseQuoteChar">
    <w:name w:val="Intense Quote Char"/>
    <w:basedOn w:val="DefaultParagraphFont"/>
    <w:link w:val="IntenseQuote"/>
    <w:uiPriority w:val="30"/>
    <w:rsid w:val="00861925"/>
    <w:rPr>
      <w:rFonts w:eastAsiaTheme="minorEastAsia"/>
      <w:color w:val="4472C4" w:themeColor="accent1"/>
      <w:sz w:val="26"/>
      <w:szCs w:val="24"/>
    </w:rPr>
  </w:style>
  <w:style w:type="character" w:styleId="IntenseEmphasis">
    <w:name w:val="Intense Emphasis"/>
    <w:uiPriority w:val="21"/>
    <w:qFormat/>
    <w:rsid w:val="00861925"/>
    <w:rPr>
      <w:b/>
      <w:bCs/>
      <w:caps/>
      <w:color w:val="1F3763" w:themeColor="accent1" w:themeShade="7F"/>
      <w:spacing w:val="10"/>
    </w:rPr>
  </w:style>
  <w:style w:type="character" w:styleId="SubtleReference">
    <w:name w:val="Subtle Reference"/>
    <w:uiPriority w:val="31"/>
    <w:qFormat/>
    <w:rsid w:val="00861925"/>
    <w:rPr>
      <w:b/>
      <w:bCs/>
      <w:color w:val="4472C4" w:themeColor="accent1"/>
    </w:rPr>
  </w:style>
  <w:style w:type="character" w:styleId="IntenseReference">
    <w:name w:val="Intense Reference"/>
    <w:uiPriority w:val="32"/>
    <w:qFormat/>
    <w:rsid w:val="00861925"/>
    <w:rPr>
      <w:b/>
      <w:bCs/>
      <w:i/>
      <w:iCs/>
      <w:caps/>
      <w:color w:val="4472C4" w:themeColor="accent1"/>
    </w:rPr>
  </w:style>
  <w:style w:type="character" w:styleId="BookTitle">
    <w:name w:val="Book Title"/>
    <w:uiPriority w:val="33"/>
    <w:qFormat/>
    <w:rsid w:val="00861925"/>
    <w:rPr>
      <w:b/>
      <w:bCs/>
      <w:i/>
      <w:iCs/>
      <w:spacing w:val="0"/>
    </w:rPr>
  </w:style>
  <w:style w:type="paragraph" w:customStyle="1" w:styleId="EndNoteBibliographyTitle">
    <w:name w:val="EndNote Bibliography Title"/>
    <w:basedOn w:val="Normal"/>
    <w:link w:val="EndNoteBibliographyTitleChar"/>
    <w:rsid w:val="00861925"/>
    <w:pPr>
      <w:spacing w:after="0"/>
      <w:jc w:val="center"/>
    </w:pPr>
    <w:rPr>
      <w:rFonts w:ascii="Calibri" w:eastAsiaTheme="minorEastAsia" w:hAnsi="Calibri" w:cs="Calibri"/>
    </w:rPr>
  </w:style>
  <w:style w:type="character" w:customStyle="1" w:styleId="EndNoteBibliographyTitleChar">
    <w:name w:val="EndNote Bibliography Title Char"/>
    <w:basedOn w:val="DefaultParagraphFont"/>
    <w:link w:val="EndNoteBibliographyTitle"/>
    <w:rsid w:val="00861925"/>
    <w:rPr>
      <w:rFonts w:ascii="Calibri" w:eastAsiaTheme="minorEastAsia" w:hAnsi="Calibri" w:cs="Calibri"/>
      <w:sz w:val="21"/>
      <w:szCs w:val="21"/>
    </w:rPr>
  </w:style>
  <w:style w:type="paragraph" w:customStyle="1" w:styleId="EndNoteBibliography">
    <w:name w:val="EndNote Bibliography"/>
    <w:basedOn w:val="Normal"/>
    <w:link w:val="EndNoteBibliographyChar"/>
    <w:rsid w:val="00861925"/>
    <w:pPr>
      <w:spacing w:after="0"/>
    </w:pPr>
    <w:rPr>
      <w:rFonts w:ascii="Calibri" w:eastAsiaTheme="minorEastAsia" w:hAnsi="Calibri" w:cs="Calibri"/>
    </w:rPr>
  </w:style>
  <w:style w:type="character" w:customStyle="1" w:styleId="EndNoteBibliographyChar">
    <w:name w:val="EndNote Bibliography Char"/>
    <w:basedOn w:val="DefaultParagraphFont"/>
    <w:link w:val="EndNoteBibliography"/>
    <w:rsid w:val="00861925"/>
    <w:rPr>
      <w:rFonts w:ascii="Calibri" w:eastAsiaTheme="minorEastAsia" w:hAnsi="Calibri" w:cs="Calibri"/>
      <w:sz w:val="21"/>
      <w:szCs w:val="21"/>
    </w:rPr>
  </w:style>
  <w:style w:type="character" w:customStyle="1" w:styleId="superscript">
    <w:name w:val="superscript"/>
    <w:basedOn w:val="DefaultParagraphFont"/>
    <w:rsid w:val="00861925"/>
  </w:style>
  <w:style w:type="paragraph" w:customStyle="1" w:styleId="TableText0">
    <w:name w:val="TableText"/>
    <w:basedOn w:val="Normal"/>
    <w:uiPriority w:val="15"/>
    <w:qFormat/>
    <w:rsid w:val="00861925"/>
    <w:pPr>
      <w:spacing w:line="220" w:lineRule="atLeast"/>
      <w:ind w:left="57" w:right="57"/>
    </w:pPr>
    <w:rPr>
      <w:rFonts w:ascii="Arial" w:hAnsi="Arial" w:cs="Times New Roman"/>
      <w:sz w:val="20"/>
      <w:szCs w:val="20"/>
    </w:rPr>
  </w:style>
  <w:style w:type="paragraph" w:customStyle="1" w:styleId="Tablebullet">
    <w:name w:val="Table bullet"/>
    <w:basedOn w:val="Normal"/>
    <w:rsid w:val="00861925"/>
    <w:pPr>
      <w:numPr>
        <w:numId w:val="8"/>
      </w:numPr>
      <w:spacing w:before="40" w:after="0" w:line="240" w:lineRule="auto"/>
      <w:contextualSpacing/>
    </w:pPr>
    <w:rPr>
      <w:rFonts w:ascii="Arial" w:hAnsi="Arial"/>
      <w:sz w:val="20"/>
      <w:szCs w:val="24"/>
    </w:rPr>
  </w:style>
  <w:style w:type="paragraph" w:styleId="TOC4">
    <w:name w:val="toc 4"/>
    <w:basedOn w:val="Normal"/>
    <w:next w:val="Normal"/>
    <w:autoRedefine/>
    <w:uiPriority w:val="39"/>
    <w:unhideWhenUsed/>
    <w:rsid w:val="00861925"/>
    <w:pPr>
      <w:tabs>
        <w:tab w:val="right" w:leader="dot" w:pos="9346"/>
      </w:tabs>
      <w:spacing w:after="100"/>
      <w:ind w:left="780"/>
    </w:pPr>
    <w:rPr>
      <w:rFonts w:ascii="Garamond" w:hAnsi="Garamond"/>
      <w:sz w:val="28"/>
    </w:rPr>
  </w:style>
  <w:style w:type="paragraph" w:customStyle="1" w:styleId="Tabletextoverhang">
    <w:name w:val="Table text overhang"/>
    <w:basedOn w:val="Normal"/>
    <w:rsid w:val="00861925"/>
    <w:pPr>
      <w:spacing w:before="40" w:after="40" w:line="240" w:lineRule="auto"/>
      <w:ind w:left="216" w:hanging="216"/>
    </w:pPr>
    <w:rPr>
      <w:rFonts w:ascii="Arial" w:hAnsi="Arial"/>
      <w:sz w:val="20"/>
      <w:szCs w:val="24"/>
    </w:rPr>
  </w:style>
  <w:style w:type="paragraph" w:customStyle="1" w:styleId="TitleCover">
    <w:name w:val="TitleCover"/>
    <w:qFormat/>
    <w:rsid w:val="00861925"/>
    <w:pPr>
      <w:spacing w:after="0" w:line="240" w:lineRule="auto"/>
      <w:contextualSpacing/>
    </w:pPr>
    <w:rPr>
      <w:rFonts w:ascii="Georgia" w:hAnsi="Georgia" w:cstheme="minorHAnsi"/>
      <w:smallCaps/>
      <w:sz w:val="48"/>
      <w:szCs w:val="50"/>
    </w:rPr>
  </w:style>
  <w:style w:type="paragraph" w:customStyle="1" w:styleId="subSubtitle">
    <w:name w:val="subSubtitle"/>
    <w:qFormat/>
    <w:rsid w:val="00861925"/>
    <w:pPr>
      <w:spacing w:before="40" w:after="40" w:line="240" w:lineRule="auto"/>
    </w:pPr>
    <w:rPr>
      <w:rFonts w:ascii="Gill Sans MT" w:eastAsiaTheme="majorEastAsia" w:hAnsi="Gill Sans MT" w:cstheme="majorBidi"/>
      <w:iCs/>
      <w:kern w:val="28"/>
      <w:sz w:val="24"/>
      <w:szCs w:val="52"/>
    </w:rPr>
  </w:style>
  <w:style w:type="paragraph" w:customStyle="1" w:styleId="BodyNOindent">
    <w:name w:val="Body NO indent"/>
    <w:basedOn w:val="Normal"/>
    <w:rsid w:val="00861925"/>
    <w:pPr>
      <w:tabs>
        <w:tab w:val="left" w:pos="720"/>
      </w:tabs>
      <w:spacing w:line="360" w:lineRule="auto"/>
    </w:pPr>
    <w:rPr>
      <w:rFonts w:ascii="Garamond" w:hAnsi="Garamond"/>
      <w:sz w:val="26"/>
    </w:rPr>
  </w:style>
  <w:style w:type="paragraph" w:styleId="ListNumber3">
    <w:name w:val="List Number 3"/>
    <w:basedOn w:val="Normal"/>
    <w:uiPriority w:val="99"/>
    <w:unhideWhenUsed/>
    <w:rsid w:val="00861925"/>
    <w:pPr>
      <w:ind w:left="720" w:hanging="720"/>
      <w:contextualSpacing/>
    </w:pPr>
    <w:rPr>
      <w:rFonts w:ascii="Garamond" w:hAnsi="Garamond"/>
      <w:sz w:val="26"/>
    </w:rPr>
  </w:style>
  <w:style w:type="paragraph" w:customStyle="1" w:styleId="Tablebullet2">
    <w:name w:val="Table bullet2"/>
    <w:basedOn w:val="Tablebullet"/>
    <w:rsid w:val="00861925"/>
    <w:pPr>
      <w:numPr>
        <w:numId w:val="9"/>
      </w:numPr>
      <w:spacing w:after="40"/>
    </w:pPr>
    <w:rPr>
      <w:rFonts w:cs="Arial"/>
      <w:szCs w:val="18"/>
    </w:rPr>
  </w:style>
  <w:style w:type="paragraph" w:customStyle="1" w:styleId="Graphicnoindent">
    <w:name w:val="Graphic no indent"/>
    <w:basedOn w:val="Graphic"/>
    <w:rsid w:val="00861925"/>
  </w:style>
  <w:style w:type="table" w:customStyle="1" w:styleId="ICFBlueStyle11">
    <w:name w:val="ICF Blue Style 11"/>
    <w:basedOn w:val="TableNormal"/>
    <w:uiPriority w:val="99"/>
    <w:rsid w:val="00861925"/>
    <w:pPr>
      <w:spacing w:after="0" w:line="240" w:lineRule="auto"/>
    </w:pPr>
    <w:rPr>
      <w:rFonts w:ascii="Trebuchet MS" w:hAnsi="Trebuchet MS"/>
      <w:sz w:val="20"/>
      <w:szCs w:val="21"/>
    </w:rPr>
    <w:tblPr>
      <w:tblStyleRowBandSize w:val="1"/>
      <w:tblInd w:w="720" w:type="dxa"/>
      <w:tblBorders>
        <w:top w:val="single" w:sz="2" w:space="0" w:color="ACB9CA" w:themeColor="text2" w:themeTint="66"/>
        <w:left w:val="single" w:sz="2" w:space="0" w:color="ACB9CA" w:themeColor="text2" w:themeTint="66"/>
        <w:bottom w:val="single" w:sz="2" w:space="0" w:color="ACB9CA" w:themeColor="text2" w:themeTint="66"/>
        <w:right w:val="single" w:sz="2" w:space="0" w:color="ACB9CA" w:themeColor="text2" w:themeTint="66"/>
        <w:insideH w:val="single" w:sz="2" w:space="0" w:color="ACB9CA" w:themeColor="text2" w:themeTint="66"/>
        <w:insideV w:val="single" w:sz="2" w:space="0" w:color="ACB9CA" w:themeColor="text2" w:themeTint="66"/>
      </w:tblBorders>
      <w:tblCellMar>
        <w:top w:w="14" w:type="dxa"/>
        <w:bottom w:w="14" w:type="dxa"/>
      </w:tblCellMar>
    </w:tblPr>
    <w:trPr>
      <w:cantSplit/>
    </w:trPr>
    <w:tblStylePr w:type="fir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cPr>
        <w:shd w:val="clear" w:color="auto" w:fill="00538B"/>
      </w:tcPr>
    </w:tblStylePr>
    <w:tblStylePr w:type="firstCol">
      <w:rPr>
        <w:rFonts w:asciiTheme="minorHAnsi" w:hAnsiTheme="minorHAnsi"/>
        <w:sz w:val="20"/>
      </w:rPr>
      <w:tblPr/>
      <w:trPr>
        <w:cantSplit w:val="0"/>
      </w:trPr>
      <w:tcPr>
        <w:vAlign w:val="center"/>
      </w:tcPr>
    </w:tblStylePr>
    <w:tblStylePr w:type="band1Horz">
      <w:rPr>
        <w:rFonts w:asciiTheme="minorHAnsi" w:hAnsiTheme="minorHAnsi"/>
        <w:sz w:val="20"/>
      </w:rPr>
      <w:tblPr/>
      <w:trPr>
        <w:cantSplit w:val="0"/>
      </w:trPr>
      <w:tcPr>
        <w:vAlign w:val="center"/>
      </w:tcPr>
    </w:tblStylePr>
    <w:tblStylePr w:type="band2Horz">
      <w:rPr>
        <w:rFonts w:asciiTheme="minorHAnsi" w:hAnsiTheme="minorHAnsi"/>
        <w:sz w:val="20"/>
      </w:rPr>
      <w:tblPr/>
      <w:trPr>
        <w:cantSplit w:val="0"/>
      </w:trPr>
      <w:tcPr>
        <w:shd w:val="clear" w:color="auto" w:fill="F2F2F2" w:themeFill="background1" w:themeFillShade="F2"/>
        <w:vAlign w:val="center"/>
      </w:tcPr>
    </w:tblStylePr>
  </w:style>
  <w:style w:type="paragraph" w:customStyle="1" w:styleId="Heading1breakbefore">
    <w:name w:val="Heading 1 break before"/>
    <w:basedOn w:val="Heading1"/>
    <w:next w:val="Normal"/>
    <w:rsid w:val="00861925"/>
    <w:pPr>
      <w:keepNext/>
      <w:keepLines/>
      <w:pageBreakBefore/>
      <w:spacing w:before="80" w:after="240" w:line="259" w:lineRule="auto"/>
    </w:pPr>
    <w:rPr>
      <w:rFonts w:ascii="Franklin Gothic Medium Cond" w:eastAsiaTheme="majorEastAsia" w:hAnsi="Franklin Gothic Medium Cond" w:cstheme="majorBidi"/>
      <w:b w:val="0"/>
      <w:bCs w:val="0"/>
      <w:noProof w:val="0"/>
      <w:color w:val="00538B"/>
      <w:spacing w:val="20"/>
      <w:sz w:val="32"/>
      <w:szCs w:val="32"/>
    </w:rPr>
  </w:style>
  <w:style w:type="paragraph" w:customStyle="1" w:styleId="Titlesub">
    <w:name w:val="Title sub"/>
    <w:rsid w:val="00861925"/>
    <w:pPr>
      <w:spacing w:after="4000" w:line="240" w:lineRule="auto"/>
      <w:jc w:val="center"/>
    </w:pPr>
    <w:rPr>
      <w:rFonts w:ascii="Trebuchet MS" w:hAnsi="Trebuchet MS"/>
      <w:b/>
      <w:sz w:val="28"/>
      <w:szCs w:val="24"/>
    </w:rPr>
  </w:style>
  <w:style w:type="paragraph" w:customStyle="1" w:styleId="Titlesubmissioninfo">
    <w:name w:val="Title submission info"/>
    <w:basedOn w:val="BodyNOindent"/>
    <w:rsid w:val="00861925"/>
    <w:pPr>
      <w:spacing w:after="0"/>
      <w:contextualSpacing/>
    </w:pPr>
  </w:style>
  <w:style w:type="paragraph" w:styleId="NoteHeading">
    <w:name w:val="Note Heading"/>
    <w:basedOn w:val="Normal"/>
    <w:next w:val="Normal"/>
    <w:link w:val="NoteHeadingChar"/>
    <w:uiPriority w:val="99"/>
    <w:unhideWhenUsed/>
    <w:rsid w:val="00861925"/>
    <w:pPr>
      <w:spacing w:after="0" w:line="240" w:lineRule="auto"/>
    </w:pPr>
    <w:rPr>
      <w:rFonts w:ascii="Garamond" w:hAnsi="Garamond"/>
      <w:sz w:val="26"/>
    </w:rPr>
  </w:style>
  <w:style w:type="character" w:customStyle="1" w:styleId="NoteHeadingChar">
    <w:name w:val="Note Heading Char"/>
    <w:basedOn w:val="DefaultParagraphFont"/>
    <w:link w:val="NoteHeading"/>
    <w:uiPriority w:val="99"/>
    <w:rsid w:val="00861925"/>
    <w:rPr>
      <w:rFonts w:ascii="Garamond" w:hAnsi="Garamond"/>
      <w:sz w:val="26"/>
      <w:szCs w:val="21"/>
    </w:rPr>
  </w:style>
  <w:style w:type="paragraph" w:styleId="BodyText3">
    <w:name w:val="Body Text 3"/>
    <w:basedOn w:val="Normal"/>
    <w:link w:val="BodyText3Char"/>
    <w:uiPriority w:val="99"/>
    <w:unhideWhenUsed/>
    <w:rsid w:val="00861925"/>
    <w:pPr>
      <w:spacing w:after="120"/>
    </w:pPr>
    <w:rPr>
      <w:rFonts w:ascii="Garamond" w:hAnsi="Garamond"/>
      <w:sz w:val="16"/>
      <w:szCs w:val="16"/>
    </w:rPr>
  </w:style>
  <w:style w:type="character" w:customStyle="1" w:styleId="BodyText3Char">
    <w:name w:val="Body Text 3 Char"/>
    <w:basedOn w:val="DefaultParagraphFont"/>
    <w:link w:val="BodyText3"/>
    <w:uiPriority w:val="99"/>
    <w:rsid w:val="00861925"/>
    <w:rPr>
      <w:rFonts w:ascii="Garamond" w:hAnsi="Garamond"/>
      <w:sz w:val="16"/>
      <w:szCs w:val="16"/>
    </w:rPr>
  </w:style>
  <w:style w:type="paragraph" w:customStyle="1" w:styleId="TOCTitle">
    <w:name w:val="TOC Title"/>
    <w:basedOn w:val="Normal"/>
    <w:link w:val="TOCTitleChar"/>
    <w:uiPriority w:val="4"/>
    <w:rsid w:val="00861925"/>
    <w:pPr>
      <w:pBdr>
        <w:bottom w:val="single" w:sz="12" w:space="1" w:color="00538B"/>
      </w:pBdr>
      <w:spacing w:before="240" w:after="240" w:line="276" w:lineRule="auto"/>
    </w:pPr>
    <w:rPr>
      <w:rFonts w:ascii="Arial Bold" w:hAnsi="Arial Bold" w:cs="Arial"/>
      <w:b/>
      <w:color w:val="00538B"/>
      <w:sz w:val="36"/>
    </w:rPr>
  </w:style>
  <w:style w:type="paragraph" w:customStyle="1" w:styleId="Header1">
    <w:name w:val="Header1"/>
    <w:next w:val="Header"/>
    <w:link w:val="Header1Char"/>
    <w:uiPriority w:val="99"/>
    <w:unhideWhenUsed/>
    <w:rsid w:val="00861925"/>
    <w:pPr>
      <w:pBdr>
        <w:right w:val="single" w:sz="36" w:space="4" w:color="00538B"/>
      </w:pBdr>
      <w:tabs>
        <w:tab w:val="right" w:pos="9360"/>
      </w:tabs>
      <w:spacing w:after="0" w:line="240" w:lineRule="auto"/>
      <w:jc w:val="right"/>
    </w:pPr>
    <w:rPr>
      <w:rFonts w:ascii="Arial" w:hAnsi="Arial" w:cs="Arial"/>
      <w:color w:val="00538B"/>
      <w:sz w:val="18"/>
      <w:szCs w:val="18"/>
    </w:rPr>
  </w:style>
  <w:style w:type="character" w:customStyle="1" w:styleId="TOCTitleChar">
    <w:name w:val="TOC Title Char"/>
    <w:basedOn w:val="DefaultParagraphFont"/>
    <w:link w:val="TOCTitle"/>
    <w:uiPriority w:val="4"/>
    <w:rsid w:val="00861925"/>
    <w:rPr>
      <w:rFonts w:ascii="Arial Bold" w:hAnsi="Arial Bold" w:cs="Arial"/>
      <w:b/>
      <w:color w:val="00538B"/>
      <w:sz w:val="36"/>
      <w:szCs w:val="21"/>
    </w:rPr>
  </w:style>
  <w:style w:type="paragraph" w:customStyle="1" w:styleId="Footer1">
    <w:name w:val="Footer1"/>
    <w:next w:val="Footer"/>
    <w:uiPriority w:val="99"/>
    <w:unhideWhenUsed/>
    <w:rsid w:val="00861925"/>
    <w:pPr>
      <w:tabs>
        <w:tab w:val="left" w:pos="936"/>
        <w:tab w:val="right" w:pos="9360"/>
      </w:tabs>
      <w:spacing w:after="120" w:line="240" w:lineRule="auto"/>
    </w:pPr>
    <w:rPr>
      <w:rFonts w:ascii="Arial" w:hAnsi="Arial"/>
      <w:color w:val="768591"/>
      <w:sz w:val="18"/>
      <w:szCs w:val="14"/>
    </w:rPr>
  </w:style>
  <w:style w:type="table" w:customStyle="1" w:styleId="HED1">
    <w:name w:val="HED1"/>
    <w:basedOn w:val="TableNormal"/>
    <w:next w:val="TableGrid"/>
    <w:uiPriority w:val="39"/>
    <w:qFormat/>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link w:val="EndnoteTextChar"/>
    <w:uiPriority w:val="99"/>
    <w:unhideWhenUsed/>
    <w:rsid w:val="00861925"/>
    <w:pPr>
      <w:spacing w:after="120" w:line="276" w:lineRule="auto"/>
    </w:pPr>
    <w:rPr>
      <w:rFonts w:ascii="Times New Roman" w:hAnsi="Times New Roman"/>
      <w:sz w:val="20"/>
      <w:szCs w:val="20"/>
    </w:rPr>
  </w:style>
  <w:style w:type="character" w:customStyle="1" w:styleId="EndnoteTextChar">
    <w:name w:val="Endnote Text Char"/>
    <w:basedOn w:val="DefaultParagraphFont"/>
    <w:link w:val="EndnoteText1"/>
    <w:uiPriority w:val="99"/>
    <w:rsid w:val="00861925"/>
    <w:rPr>
      <w:rFonts w:ascii="Times New Roman" w:hAnsi="Times New Roman"/>
      <w:sz w:val="20"/>
      <w:szCs w:val="20"/>
    </w:rPr>
  </w:style>
  <w:style w:type="paragraph" w:customStyle="1" w:styleId="TOC11">
    <w:name w:val="TOC 11"/>
    <w:basedOn w:val="Normal"/>
    <w:next w:val="Normal"/>
    <w:autoRedefine/>
    <w:uiPriority w:val="39"/>
    <w:unhideWhenUsed/>
    <w:rsid w:val="00861925"/>
    <w:pPr>
      <w:tabs>
        <w:tab w:val="right" w:leader="dot" w:pos="9360"/>
      </w:tabs>
      <w:spacing w:before="240" w:after="240" w:line="276" w:lineRule="auto"/>
    </w:pPr>
    <w:rPr>
      <w:rFonts w:ascii="Arial" w:hAnsi="Arial"/>
      <w:b/>
      <w:color w:val="00538B"/>
      <w:sz w:val="26"/>
    </w:rPr>
  </w:style>
  <w:style w:type="paragraph" w:customStyle="1" w:styleId="TOC21">
    <w:name w:val="TOC 21"/>
    <w:basedOn w:val="Normal"/>
    <w:next w:val="Normal"/>
    <w:autoRedefine/>
    <w:uiPriority w:val="39"/>
    <w:unhideWhenUsed/>
    <w:rsid w:val="00861925"/>
    <w:pPr>
      <w:tabs>
        <w:tab w:val="right" w:leader="dot" w:pos="9360"/>
      </w:tabs>
      <w:spacing w:before="120" w:after="120" w:line="276" w:lineRule="auto"/>
      <w:ind w:left="1440" w:hanging="720"/>
    </w:pPr>
    <w:rPr>
      <w:rFonts w:ascii="Arial" w:hAnsi="Arial"/>
      <w:b/>
      <w:sz w:val="26"/>
    </w:rPr>
  </w:style>
  <w:style w:type="paragraph" w:customStyle="1" w:styleId="TOC31">
    <w:name w:val="TOC 31"/>
    <w:basedOn w:val="Normal"/>
    <w:next w:val="Normal"/>
    <w:autoRedefine/>
    <w:uiPriority w:val="39"/>
    <w:unhideWhenUsed/>
    <w:rsid w:val="00861925"/>
    <w:pPr>
      <w:tabs>
        <w:tab w:val="right" w:leader="dot" w:pos="9360"/>
      </w:tabs>
      <w:spacing w:after="0" w:line="276" w:lineRule="auto"/>
      <w:ind w:left="2160" w:hanging="720"/>
    </w:pPr>
    <w:rPr>
      <w:rFonts w:ascii="Arial" w:hAnsi="Arial"/>
      <w:sz w:val="26"/>
    </w:rPr>
  </w:style>
  <w:style w:type="character" w:customStyle="1" w:styleId="Hyperlink1">
    <w:name w:val="Hyperlink1"/>
    <w:basedOn w:val="DefaultParagraphFont"/>
    <w:uiPriority w:val="99"/>
    <w:unhideWhenUsed/>
    <w:rsid w:val="00861925"/>
    <w:rPr>
      <w:color w:val="00538B"/>
      <w:u w:val="single"/>
    </w:rPr>
  </w:style>
  <w:style w:type="paragraph" w:customStyle="1" w:styleId="ListBullet1">
    <w:name w:val="List Bullet1"/>
    <w:basedOn w:val="Normal"/>
    <w:next w:val="ListBullet"/>
    <w:link w:val="ListBulletChar"/>
    <w:uiPriority w:val="1"/>
    <w:qFormat/>
    <w:rsid w:val="00861925"/>
    <w:pPr>
      <w:tabs>
        <w:tab w:val="num" w:pos="360"/>
      </w:tabs>
      <w:spacing w:after="120" w:line="276" w:lineRule="auto"/>
      <w:ind w:left="360" w:hanging="360"/>
    </w:pPr>
    <w:rPr>
      <w:rFonts w:ascii="Times New Roman" w:hAnsi="Times New Roman"/>
      <w:sz w:val="24"/>
      <w:szCs w:val="22"/>
    </w:rPr>
  </w:style>
  <w:style w:type="paragraph" w:customStyle="1" w:styleId="ListBullet31">
    <w:name w:val="List Bullet 31"/>
    <w:basedOn w:val="Normal"/>
    <w:next w:val="ListBullet3"/>
    <w:link w:val="ListBullet3Char"/>
    <w:uiPriority w:val="1"/>
    <w:qFormat/>
    <w:rsid w:val="00861925"/>
    <w:pPr>
      <w:numPr>
        <w:ilvl w:val="1"/>
        <w:numId w:val="7"/>
      </w:numPr>
      <w:spacing w:after="120" w:line="276" w:lineRule="auto"/>
    </w:pPr>
    <w:rPr>
      <w:rFonts w:ascii="Times New Roman" w:hAnsi="Times New Roman"/>
      <w:i/>
      <w:sz w:val="24"/>
      <w:szCs w:val="22"/>
    </w:rPr>
  </w:style>
  <w:style w:type="paragraph" w:customStyle="1" w:styleId="ListBullet41">
    <w:name w:val="List Bullet 41"/>
    <w:basedOn w:val="Normal"/>
    <w:next w:val="ListBullet4"/>
    <w:uiPriority w:val="99"/>
    <w:rsid w:val="00861925"/>
    <w:pPr>
      <w:numPr>
        <w:numId w:val="10"/>
      </w:numPr>
      <w:spacing w:after="120" w:line="276" w:lineRule="auto"/>
      <w:contextualSpacing/>
    </w:pPr>
    <w:rPr>
      <w:rFonts w:ascii="Times New Roman" w:hAnsi="Times New Roman"/>
      <w:sz w:val="24"/>
    </w:rPr>
  </w:style>
  <w:style w:type="paragraph" w:customStyle="1" w:styleId="ListBullet51">
    <w:name w:val="List Bullet 51"/>
    <w:basedOn w:val="Normal"/>
    <w:next w:val="ListBullet5"/>
    <w:uiPriority w:val="99"/>
    <w:semiHidden/>
    <w:rsid w:val="00861925"/>
    <w:pPr>
      <w:spacing w:after="120" w:line="276" w:lineRule="auto"/>
      <w:ind w:left="1800" w:hanging="360"/>
      <w:contextualSpacing/>
    </w:pPr>
    <w:rPr>
      <w:rFonts w:ascii="Times New Roman" w:hAnsi="Times New Roman"/>
      <w:sz w:val="24"/>
    </w:rPr>
  </w:style>
  <w:style w:type="table" w:customStyle="1" w:styleId="ICFDarkBlueStyle">
    <w:name w:val="ICF Dark Blue Style"/>
    <w:basedOn w:val="TableNormal"/>
    <w:uiPriority w:val="99"/>
    <w:rsid w:val="00861925"/>
    <w:pPr>
      <w:spacing w:after="0" w:line="240" w:lineRule="auto"/>
    </w:pPr>
    <w:rPr>
      <w:rFonts w:ascii="Arial Narrow" w:hAnsi="Arial Narrow"/>
      <w:sz w:val="20"/>
      <w:szCs w:val="21"/>
    </w:rPr>
    <w:tblP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CellMar>
        <w:top w:w="14" w:type="dxa"/>
        <w:left w:w="43" w:type="dxa"/>
        <w:bottom w:w="14" w:type="dxa"/>
        <w:right w:w="43" w:type="dxa"/>
      </w:tblCellMar>
    </w:tblPr>
    <w:trPr>
      <w:cantSplit/>
    </w:trPr>
    <w:tblStylePr w:type="firstRow">
      <w:pPr>
        <w:wordWrap/>
        <w:spacing w:beforeLines="0" w:before="0" w:beforeAutospacing="0" w:afterLines="0" w:after="0" w:afterAutospacing="0" w:line="240" w:lineRule="auto"/>
        <w:jc w:val="center"/>
      </w:pPr>
      <w:rPr>
        <w:rFonts w:ascii="Segoe UI" w:hAnsi="Segoe UI"/>
        <w:b w:val="0"/>
        <w:color w:val="FFFFFF"/>
        <w:sz w:val="20"/>
      </w:rPr>
      <w:tblPr/>
      <w:trPr>
        <w:tblHeader/>
      </w:trPr>
      <w:tcPr>
        <w:shd w:val="clear" w:color="auto" w:fill="00538B"/>
        <w:vAlign w:val="center"/>
      </w:tcPr>
    </w:tblStylePr>
  </w:style>
  <w:style w:type="paragraph" w:customStyle="1" w:styleId="TableColumnHeading">
    <w:name w:val="Table Column Heading"/>
    <w:basedOn w:val="Normal"/>
    <w:link w:val="TableColumnHeadingChar"/>
    <w:uiPriority w:val="3"/>
    <w:qFormat/>
    <w:rsid w:val="00861925"/>
    <w:pPr>
      <w:keepNext/>
      <w:spacing w:after="0" w:line="276" w:lineRule="auto"/>
      <w:jc w:val="center"/>
    </w:pPr>
    <w:rPr>
      <w:rFonts w:ascii="Times New Roman" w:hAnsi="Times New Roman" w:cs="Times New Roman"/>
      <w:b/>
      <w:color w:val="FFFFFF"/>
      <w:sz w:val="20"/>
    </w:rPr>
  </w:style>
  <w:style w:type="paragraph" w:customStyle="1" w:styleId="TextBoxBullet">
    <w:name w:val="Text Box Bullet"/>
    <w:basedOn w:val="TextBoxText"/>
    <w:uiPriority w:val="3"/>
    <w:qFormat/>
    <w:rsid w:val="00861925"/>
    <w:pPr>
      <w:numPr>
        <w:numId w:val="15"/>
      </w:numPr>
      <w:tabs>
        <w:tab w:val="left" w:pos="360"/>
      </w:tabs>
      <w:contextualSpacing/>
    </w:pPr>
    <w:rPr>
      <w:rFonts w:cs="Arial"/>
    </w:rPr>
  </w:style>
  <w:style w:type="character" w:customStyle="1" w:styleId="TableColumnHeadingChar">
    <w:name w:val="Table Column Heading Char"/>
    <w:basedOn w:val="DefaultParagraphFont"/>
    <w:link w:val="TableColumnHeading"/>
    <w:uiPriority w:val="3"/>
    <w:rsid w:val="00861925"/>
    <w:rPr>
      <w:rFonts w:ascii="Times New Roman" w:hAnsi="Times New Roman" w:cs="Times New Roman"/>
      <w:b/>
      <w:color w:val="FFFFFF"/>
      <w:sz w:val="20"/>
      <w:szCs w:val="21"/>
    </w:rPr>
  </w:style>
  <w:style w:type="character" w:customStyle="1" w:styleId="TableTextChar">
    <w:name w:val="Table Text Char"/>
    <w:basedOn w:val="DefaultParagraphFont"/>
    <w:link w:val="TableText"/>
    <w:rsid w:val="00861925"/>
    <w:rPr>
      <w:rFonts w:ascii="Arial" w:hAnsi="Arial"/>
      <w:noProof/>
      <w:color w:val="231F20"/>
      <w:sz w:val="19"/>
      <w:szCs w:val="19"/>
    </w:rPr>
  </w:style>
  <w:style w:type="paragraph" w:customStyle="1" w:styleId="TableBulletLevel1">
    <w:name w:val="Table Bullet Level 1"/>
    <w:basedOn w:val="ListBullet"/>
    <w:link w:val="TableBulletLevel1Char"/>
    <w:uiPriority w:val="3"/>
    <w:qFormat/>
    <w:rsid w:val="00861925"/>
    <w:pPr>
      <w:numPr>
        <w:numId w:val="12"/>
      </w:numPr>
      <w:spacing w:after="0" w:line="276" w:lineRule="auto"/>
      <w:contextualSpacing w:val="0"/>
    </w:pPr>
    <w:rPr>
      <w:rFonts w:ascii="Times New Roman" w:hAnsi="Times New Roman"/>
      <w:sz w:val="20"/>
    </w:rPr>
  </w:style>
  <w:style w:type="paragraph" w:customStyle="1" w:styleId="TableBulletLevel2">
    <w:name w:val="Table Bullet Level 2"/>
    <w:basedOn w:val="TableBulletLevel1"/>
    <w:link w:val="TableBulletLevel2Char"/>
    <w:uiPriority w:val="3"/>
    <w:qFormat/>
    <w:rsid w:val="00861925"/>
    <w:pPr>
      <w:numPr>
        <w:numId w:val="11"/>
      </w:numPr>
    </w:pPr>
  </w:style>
  <w:style w:type="character" w:customStyle="1" w:styleId="TableBulletLevel1Char">
    <w:name w:val="Table Bullet Level 1 Char"/>
    <w:basedOn w:val="ListBulletChar"/>
    <w:link w:val="TableBulletLevel1"/>
    <w:uiPriority w:val="3"/>
    <w:rsid w:val="00861925"/>
    <w:rPr>
      <w:rFonts w:ascii="Times New Roman" w:hAnsi="Times New Roman" w:cs="Times New Roman"/>
      <w:sz w:val="20"/>
      <w:szCs w:val="24"/>
    </w:rPr>
  </w:style>
  <w:style w:type="character" w:customStyle="1" w:styleId="TableBulletLevel2Char">
    <w:name w:val="Table Bullet Level 2 Char"/>
    <w:basedOn w:val="TableBulletLevel1Char"/>
    <w:link w:val="TableBulletLevel2"/>
    <w:uiPriority w:val="3"/>
    <w:rsid w:val="00861925"/>
    <w:rPr>
      <w:rFonts w:ascii="Times New Roman" w:hAnsi="Times New Roman" w:cs="Times New Roman"/>
      <w:sz w:val="20"/>
      <w:szCs w:val="24"/>
    </w:rPr>
  </w:style>
  <w:style w:type="paragraph" w:customStyle="1" w:styleId="TextBoxTextWhite">
    <w:name w:val="Text Box Text White"/>
    <w:basedOn w:val="Normal"/>
    <w:uiPriority w:val="3"/>
    <w:qFormat/>
    <w:rsid w:val="00861925"/>
    <w:pPr>
      <w:spacing w:before="60" w:after="60" w:line="276" w:lineRule="auto"/>
    </w:pPr>
    <w:rPr>
      <w:rFonts w:ascii="Arial Narrow" w:hAnsi="Arial Narrow"/>
      <w:color w:val="FFFFFF"/>
      <w:sz w:val="26"/>
    </w:rPr>
  </w:style>
  <w:style w:type="paragraph" w:customStyle="1" w:styleId="TextBoxText">
    <w:name w:val="Text Box Text"/>
    <w:basedOn w:val="Normal"/>
    <w:uiPriority w:val="3"/>
    <w:qFormat/>
    <w:rsid w:val="00861925"/>
    <w:pPr>
      <w:shd w:val="clear" w:color="auto" w:fill="FFFFFF"/>
      <w:spacing w:before="100" w:beforeAutospacing="1" w:after="100" w:afterAutospacing="1" w:line="240" w:lineRule="auto"/>
      <w:jc w:val="center"/>
    </w:pPr>
    <w:rPr>
      <w:i/>
      <w:iCs/>
      <w:color w:val="000000"/>
      <w:sz w:val="20"/>
      <w:szCs w:val="20"/>
      <w:shd w:val="clear" w:color="auto" w:fill="FFFFFF"/>
    </w:rPr>
  </w:style>
  <w:style w:type="table" w:customStyle="1" w:styleId="ICFBlueBandedRowsTable">
    <w:name w:val="ICF Blue Banded Rows Table"/>
    <w:basedOn w:val="TableNormal"/>
    <w:uiPriority w:val="99"/>
    <w:rsid w:val="00861925"/>
    <w:pPr>
      <w:spacing w:after="0" w:line="240" w:lineRule="auto"/>
    </w:pPr>
    <w:rPr>
      <w:sz w:val="21"/>
      <w:szCs w:val="21"/>
    </w:rPr>
    <w:tblPr>
      <w:tblStyleRowBandSize w:val="1"/>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CellMar>
        <w:top w:w="14" w:type="dxa"/>
        <w:left w:w="43" w:type="dxa"/>
        <w:bottom w:w="14" w:type="dxa"/>
        <w:right w:w="43" w:type="dxa"/>
      </w:tblCellMar>
    </w:tblPr>
    <w:trPr>
      <w:cantSplit/>
    </w:trPr>
    <w:tblStylePr w:type="firstRow">
      <w:tblPr/>
      <w:trPr>
        <w:tblHeader/>
      </w:trPr>
      <w:tcPr>
        <w:tcBorders>
          <w:top w:val="single" w:sz="4" w:space="0" w:color="D8E0E3"/>
          <w:left w:val="single" w:sz="4" w:space="0" w:color="D8E0E3"/>
          <w:bottom w:val="single" w:sz="4" w:space="0" w:color="D8E0E3"/>
          <w:right w:val="single" w:sz="4" w:space="0" w:color="D8E0E3"/>
          <w:insideH w:val="single" w:sz="4" w:space="0" w:color="D8E0E3"/>
          <w:insideV w:val="single" w:sz="4" w:space="0" w:color="D8E0E3"/>
        </w:tcBorders>
        <w:shd w:val="clear" w:color="auto" w:fill="00538B"/>
      </w:tcPr>
    </w:tblStylePr>
    <w:tblStylePr w:type="band2Horz">
      <w:tblPr/>
      <w:tcPr>
        <w:shd w:val="clear" w:color="auto" w:fill="D8E0E3"/>
      </w:tcPr>
    </w:tblStylePr>
  </w:style>
  <w:style w:type="paragraph" w:customStyle="1" w:styleId="TextBoxHeading">
    <w:name w:val="Text Box Heading"/>
    <w:basedOn w:val="Normal"/>
    <w:link w:val="TextBoxHeadingChar"/>
    <w:uiPriority w:val="3"/>
    <w:rsid w:val="00861925"/>
    <w:pPr>
      <w:spacing w:before="60" w:after="60" w:line="276" w:lineRule="auto"/>
    </w:pPr>
    <w:rPr>
      <w:rFonts w:ascii="Franklin Gothic Medium" w:hAnsi="Franklin Gothic Medium"/>
      <w:sz w:val="28"/>
    </w:rPr>
  </w:style>
  <w:style w:type="character" w:customStyle="1" w:styleId="TextBoxHeadingChar">
    <w:name w:val="Text Box Heading Char"/>
    <w:basedOn w:val="DefaultParagraphFont"/>
    <w:link w:val="TextBoxHeading"/>
    <w:uiPriority w:val="3"/>
    <w:rsid w:val="00861925"/>
    <w:rPr>
      <w:rFonts w:ascii="Franklin Gothic Medium" w:hAnsi="Franklin Gothic Medium"/>
      <w:sz w:val="28"/>
      <w:szCs w:val="21"/>
    </w:rPr>
  </w:style>
  <w:style w:type="paragraph" w:customStyle="1" w:styleId="ListNumber1">
    <w:name w:val="List Number1"/>
    <w:next w:val="ListNumber"/>
    <w:uiPriority w:val="99"/>
    <w:semiHidden/>
    <w:rsid w:val="00861925"/>
    <w:pPr>
      <w:spacing w:after="120" w:line="276" w:lineRule="auto"/>
      <w:ind w:left="576" w:hanging="288"/>
    </w:pPr>
    <w:rPr>
      <w:rFonts w:ascii="Times New Roman" w:hAnsi="Times New Roman"/>
      <w:sz w:val="24"/>
      <w:szCs w:val="21"/>
    </w:rPr>
  </w:style>
  <w:style w:type="paragraph" w:customStyle="1" w:styleId="ListContinue21">
    <w:name w:val="List Continue 21"/>
    <w:basedOn w:val="Normal"/>
    <w:next w:val="ListContinue2"/>
    <w:uiPriority w:val="99"/>
    <w:semiHidden/>
    <w:rsid w:val="00861925"/>
    <w:pPr>
      <w:numPr>
        <w:numId w:val="13"/>
      </w:numPr>
      <w:spacing w:after="120" w:line="276" w:lineRule="auto"/>
      <w:contextualSpacing/>
    </w:pPr>
    <w:rPr>
      <w:rFonts w:ascii="Times New Roman" w:hAnsi="Times New Roman"/>
      <w:sz w:val="24"/>
    </w:rPr>
  </w:style>
  <w:style w:type="paragraph" w:customStyle="1" w:styleId="ListNumber21">
    <w:name w:val="List Number 21"/>
    <w:basedOn w:val="Normal"/>
    <w:next w:val="ListNumber2"/>
    <w:uiPriority w:val="99"/>
    <w:semiHidden/>
    <w:rsid w:val="00861925"/>
    <w:pPr>
      <w:spacing w:after="120" w:line="276" w:lineRule="auto"/>
      <w:ind w:left="720" w:hanging="360"/>
      <w:contextualSpacing/>
    </w:pPr>
    <w:rPr>
      <w:rFonts w:ascii="Times New Roman" w:hAnsi="Times New Roman"/>
      <w:sz w:val="24"/>
    </w:rPr>
  </w:style>
  <w:style w:type="paragraph" w:customStyle="1" w:styleId="ListNumber31">
    <w:name w:val="List Number 31"/>
    <w:basedOn w:val="Normal"/>
    <w:next w:val="ListNumber3"/>
    <w:uiPriority w:val="99"/>
    <w:semiHidden/>
    <w:rsid w:val="00861925"/>
    <w:pPr>
      <w:spacing w:after="120" w:line="276" w:lineRule="auto"/>
      <w:ind w:left="1080" w:hanging="360"/>
      <w:contextualSpacing/>
    </w:pPr>
    <w:rPr>
      <w:rFonts w:ascii="Times New Roman" w:hAnsi="Times New Roman"/>
      <w:sz w:val="24"/>
    </w:rPr>
  </w:style>
  <w:style w:type="paragraph" w:customStyle="1" w:styleId="ListNumber51">
    <w:name w:val="List Number 51"/>
    <w:basedOn w:val="Normal"/>
    <w:next w:val="ListNumber5"/>
    <w:uiPriority w:val="99"/>
    <w:semiHidden/>
    <w:rsid w:val="00861925"/>
    <w:pPr>
      <w:numPr>
        <w:numId w:val="14"/>
      </w:numPr>
      <w:spacing w:after="120" w:line="276" w:lineRule="auto"/>
    </w:pPr>
    <w:rPr>
      <w:rFonts w:ascii="Times New Roman" w:hAnsi="Times New Roman"/>
      <w:sz w:val="24"/>
    </w:rPr>
  </w:style>
  <w:style w:type="paragraph" w:customStyle="1" w:styleId="TextBoxHeadingWhite">
    <w:name w:val="Text Box Heading White"/>
    <w:basedOn w:val="TextBoxHeading"/>
    <w:link w:val="TextBoxHeadingWhiteChar"/>
    <w:uiPriority w:val="3"/>
    <w:qFormat/>
    <w:rsid w:val="00861925"/>
    <w:rPr>
      <w:color w:val="FFFFFF"/>
    </w:rPr>
  </w:style>
  <w:style w:type="character" w:customStyle="1" w:styleId="TextBoxHeadingWhiteChar">
    <w:name w:val="Text Box Heading White Char"/>
    <w:basedOn w:val="TextBoxHeadingChar"/>
    <w:link w:val="TextBoxHeadingWhite"/>
    <w:uiPriority w:val="3"/>
    <w:rsid w:val="00861925"/>
    <w:rPr>
      <w:rFonts w:ascii="Franklin Gothic Medium" w:hAnsi="Franklin Gothic Medium"/>
      <w:color w:val="FFFFFF"/>
      <w:sz w:val="28"/>
      <w:szCs w:val="21"/>
    </w:rPr>
  </w:style>
  <w:style w:type="paragraph" w:customStyle="1" w:styleId="TextBoxBullet-White">
    <w:name w:val="Text Box Bullet-White"/>
    <w:uiPriority w:val="3"/>
    <w:qFormat/>
    <w:rsid w:val="00861925"/>
    <w:pPr>
      <w:numPr>
        <w:numId w:val="16"/>
      </w:numPr>
      <w:spacing w:before="60" w:after="60" w:line="240" w:lineRule="auto"/>
      <w:contextualSpacing/>
    </w:pPr>
    <w:rPr>
      <w:rFonts w:ascii="Arial Narrow" w:hAnsi="Arial Narrow" w:cs="Arial"/>
      <w:color w:val="FFFFFF"/>
      <w:sz w:val="21"/>
      <w:szCs w:val="21"/>
    </w:rPr>
  </w:style>
  <w:style w:type="character" w:styleId="EndnoteReference">
    <w:name w:val="endnote reference"/>
    <w:basedOn w:val="DefaultParagraphFont"/>
    <w:uiPriority w:val="99"/>
    <w:unhideWhenUsed/>
    <w:rsid w:val="00861925"/>
    <w:rPr>
      <w:rFonts w:ascii="Arial" w:hAnsi="Arial"/>
      <w:sz w:val="18"/>
      <w:vertAlign w:val="superscript"/>
    </w:rPr>
  </w:style>
  <w:style w:type="paragraph" w:customStyle="1" w:styleId="FootnoteText1">
    <w:name w:val="Footnote Text1"/>
    <w:basedOn w:val="Normal"/>
    <w:next w:val="FootnoteText"/>
    <w:uiPriority w:val="99"/>
    <w:rsid w:val="00861925"/>
    <w:pPr>
      <w:spacing w:after="0" w:line="276" w:lineRule="auto"/>
    </w:pPr>
    <w:rPr>
      <w:rFonts w:ascii="Garamond" w:hAnsi="Garamond"/>
      <w:sz w:val="20"/>
      <w:szCs w:val="20"/>
    </w:rPr>
  </w:style>
  <w:style w:type="character" w:customStyle="1" w:styleId="FollowedHyperlink1">
    <w:name w:val="FollowedHyperlink1"/>
    <w:basedOn w:val="DefaultParagraphFont"/>
    <w:uiPriority w:val="99"/>
    <w:semiHidden/>
    <w:unhideWhenUsed/>
    <w:rsid w:val="00861925"/>
    <w:rPr>
      <w:color w:val="00538B"/>
      <w:u w:val="single"/>
    </w:rPr>
  </w:style>
  <w:style w:type="paragraph" w:customStyle="1" w:styleId="TOC41">
    <w:name w:val="TOC 41"/>
    <w:basedOn w:val="Normal"/>
    <w:next w:val="Normal"/>
    <w:autoRedefine/>
    <w:uiPriority w:val="39"/>
    <w:semiHidden/>
    <w:rsid w:val="00861925"/>
    <w:pPr>
      <w:tabs>
        <w:tab w:val="right" w:leader="dot" w:pos="9350"/>
      </w:tabs>
      <w:spacing w:after="120" w:line="276" w:lineRule="auto"/>
    </w:pPr>
    <w:rPr>
      <w:rFonts w:ascii="Times New Roman" w:hAnsi="Times New Roman"/>
      <w:noProof/>
      <w:sz w:val="24"/>
    </w:rPr>
  </w:style>
  <w:style w:type="paragraph" w:customStyle="1" w:styleId="TOC81">
    <w:name w:val="TOC 81"/>
    <w:basedOn w:val="Normal"/>
    <w:next w:val="Normal"/>
    <w:autoRedefine/>
    <w:uiPriority w:val="39"/>
    <w:semiHidden/>
    <w:rsid w:val="00861925"/>
    <w:pPr>
      <w:spacing w:after="100" w:line="276" w:lineRule="auto"/>
      <w:ind w:left="1470"/>
    </w:pPr>
    <w:rPr>
      <w:rFonts w:ascii="Times New Roman" w:hAnsi="Times New Roman"/>
      <w:sz w:val="24"/>
    </w:rPr>
  </w:style>
  <w:style w:type="paragraph" w:customStyle="1" w:styleId="TOC51">
    <w:name w:val="TOC 51"/>
    <w:basedOn w:val="Normal"/>
    <w:next w:val="Normal"/>
    <w:autoRedefine/>
    <w:uiPriority w:val="39"/>
    <w:semiHidden/>
    <w:rsid w:val="00861925"/>
    <w:pPr>
      <w:spacing w:after="120" w:line="276" w:lineRule="auto"/>
      <w:ind w:left="840"/>
    </w:pPr>
    <w:rPr>
      <w:rFonts w:ascii="Times New Roman" w:hAnsi="Times New Roman"/>
      <w:sz w:val="24"/>
    </w:rPr>
  </w:style>
  <w:style w:type="paragraph" w:customStyle="1" w:styleId="TOC61">
    <w:name w:val="TOC 61"/>
    <w:basedOn w:val="Normal"/>
    <w:next w:val="Normal"/>
    <w:autoRedefine/>
    <w:uiPriority w:val="39"/>
    <w:semiHidden/>
    <w:rsid w:val="00861925"/>
    <w:pPr>
      <w:spacing w:after="120" w:line="276" w:lineRule="auto"/>
      <w:ind w:left="1050"/>
    </w:pPr>
    <w:rPr>
      <w:rFonts w:ascii="Times New Roman" w:hAnsi="Times New Roman"/>
      <w:sz w:val="24"/>
    </w:rPr>
  </w:style>
  <w:style w:type="paragraph" w:customStyle="1" w:styleId="TOC71">
    <w:name w:val="TOC 71"/>
    <w:basedOn w:val="Normal"/>
    <w:next w:val="Normal"/>
    <w:autoRedefine/>
    <w:uiPriority w:val="39"/>
    <w:semiHidden/>
    <w:rsid w:val="00861925"/>
    <w:pPr>
      <w:spacing w:after="120" w:line="276" w:lineRule="auto"/>
      <w:ind w:left="1260"/>
    </w:pPr>
    <w:rPr>
      <w:rFonts w:ascii="Times New Roman" w:hAnsi="Times New Roman"/>
      <w:sz w:val="24"/>
    </w:rPr>
  </w:style>
  <w:style w:type="paragraph" w:customStyle="1" w:styleId="TOC91">
    <w:name w:val="TOC 91"/>
    <w:basedOn w:val="Normal"/>
    <w:next w:val="Normal"/>
    <w:autoRedefine/>
    <w:uiPriority w:val="39"/>
    <w:semiHidden/>
    <w:rsid w:val="00861925"/>
    <w:pPr>
      <w:spacing w:after="120" w:line="276" w:lineRule="auto"/>
      <w:ind w:left="1680"/>
    </w:pPr>
    <w:rPr>
      <w:rFonts w:ascii="Times New Roman" w:hAnsi="Times New Roman"/>
      <w:sz w:val="24"/>
    </w:rPr>
  </w:style>
  <w:style w:type="paragraph" w:customStyle="1" w:styleId="Revision1">
    <w:name w:val="Revision1"/>
    <w:next w:val="Revision"/>
    <w:hidden/>
    <w:uiPriority w:val="99"/>
    <w:semiHidden/>
    <w:rsid w:val="00861925"/>
    <w:pPr>
      <w:spacing w:after="0" w:line="240" w:lineRule="auto"/>
    </w:pPr>
    <w:rPr>
      <w:sz w:val="21"/>
      <w:szCs w:val="21"/>
    </w:rPr>
  </w:style>
  <w:style w:type="table" w:customStyle="1" w:styleId="TableGrid11">
    <w:name w:val="Table Grid11"/>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FDarkBlueStyle1">
    <w:name w:val="ICF Dark Blue Style1"/>
    <w:basedOn w:val="TableNormal"/>
    <w:uiPriority w:val="99"/>
    <w:rsid w:val="00861925"/>
    <w:pPr>
      <w:spacing w:after="0" w:line="240" w:lineRule="auto"/>
    </w:pPr>
    <w:rPr>
      <w:rFonts w:ascii="Calibri" w:hAnsi="Calibri"/>
      <w:sz w:val="21"/>
      <w:szCs w:val="21"/>
    </w:rPr>
    <w:tblPr>
      <w:jc w:val="cente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Pr>
    <w:trPr>
      <w:cantSplit/>
      <w:jc w:val="center"/>
    </w:trPr>
    <w:tblStylePr w:type="firstRow">
      <w:pPr>
        <w:wordWrap/>
        <w:spacing w:beforeLines="0" w:before="20" w:beforeAutospacing="0" w:afterLines="0" w:after="20" w:afterAutospacing="0" w:line="240" w:lineRule="auto"/>
        <w:jc w:val="center"/>
      </w:pPr>
      <w:rPr>
        <w:rFonts w:ascii="Calibri" w:hAnsi="Calibri"/>
        <w:b w:val="0"/>
        <w:i w:val="0"/>
        <w:color w:val="FFFFFF"/>
        <w:sz w:val="22"/>
      </w:rPr>
      <w:tblPr/>
      <w:trPr>
        <w:tblHeader/>
      </w:trPr>
      <w:tcPr>
        <w:shd w:val="clear" w:color="auto" w:fill="00538B"/>
        <w:vAlign w:val="center"/>
      </w:tcPr>
    </w:tblStylePr>
  </w:style>
  <w:style w:type="table" w:customStyle="1" w:styleId="ICFBlueBandedRowsTable1">
    <w:name w:val="ICF Blue Banded Rows Table1"/>
    <w:basedOn w:val="TableNormal"/>
    <w:uiPriority w:val="99"/>
    <w:rsid w:val="00861925"/>
    <w:pPr>
      <w:spacing w:after="0" w:line="240" w:lineRule="auto"/>
    </w:pPr>
    <w:rPr>
      <w:sz w:val="21"/>
      <w:szCs w:val="21"/>
    </w:rPr>
    <w:tblPr>
      <w:tblStyleRowBandSize w:val="1"/>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Pr>
    <w:trPr>
      <w:cantSplit/>
    </w:trPr>
    <w:tblStylePr w:type="firstRow">
      <w:tblPr/>
      <w:trPr>
        <w:tblHeader/>
      </w:trPr>
      <w:tcPr>
        <w:tcBorders>
          <w:top w:val="single" w:sz="4" w:space="0" w:color="D8E0E3"/>
          <w:left w:val="single" w:sz="4" w:space="0" w:color="D8E0E3"/>
          <w:bottom w:val="single" w:sz="4" w:space="0" w:color="D8E0E3"/>
          <w:right w:val="single" w:sz="4" w:space="0" w:color="D8E0E3"/>
          <w:insideH w:val="single" w:sz="4" w:space="0" w:color="D8E0E3"/>
          <w:insideV w:val="single" w:sz="4" w:space="0" w:color="D8E0E3"/>
        </w:tcBorders>
        <w:shd w:val="clear" w:color="auto" w:fill="00538B"/>
      </w:tcPr>
    </w:tblStylePr>
    <w:tblStylePr w:type="band2Horz">
      <w:tblPr/>
      <w:tcPr>
        <w:shd w:val="clear" w:color="auto" w:fill="D8E0E3"/>
      </w:tcPr>
    </w:tblStylePr>
  </w:style>
  <w:style w:type="table" w:customStyle="1" w:styleId="ICFLightBlueTable1">
    <w:name w:val="ICF Light Blue Table1"/>
    <w:basedOn w:val="TableNormal"/>
    <w:uiPriority w:val="99"/>
    <w:rsid w:val="00861925"/>
    <w:pPr>
      <w:spacing w:after="0" w:line="240" w:lineRule="auto"/>
    </w:pPr>
    <w:rPr>
      <w:sz w:val="21"/>
      <w:szCs w:val="21"/>
    </w:rPr>
    <w:tblPr>
      <w:tblBorders>
        <w:top w:val="single" w:sz="4" w:space="0" w:color="BECBD0"/>
        <w:left w:val="single" w:sz="4" w:space="0" w:color="BECBD0"/>
        <w:bottom w:val="single" w:sz="4" w:space="0" w:color="BECBD0"/>
        <w:right w:val="single" w:sz="4" w:space="0" w:color="BECBD0"/>
        <w:insideH w:val="single" w:sz="4" w:space="0" w:color="BECBD0"/>
        <w:insideV w:val="single" w:sz="4" w:space="0" w:color="BECBD0"/>
      </w:tblBorders>
    </w:tblPr>
    <w:tblStylePr w:type="firstRow">
      <w:tblPr/>
      <w:trPr>
        <w:cantSplit/>
        <w:tblHeader/>
      </w:trPr>
      <w:tcPr>
        <w:shd w:val="clear" w:color="auto" w:fill="00A2E0"/>
      </w:tcPr>
    </w:tblStylePr>
  </w:style>
  <w:style w:type="paragraph" w:customStyle="1" w:styleId="ICFDivider1">
    <w:name w:val="ICF Divider 1"/>
    <w:basedOn w:val="Normal"/>
    <w:uiPriority w:val="4"/>
    <w:qFormat/>
    <w:rsid w:val="00861925"/>
    <w:pPr>
      <w:widowControl w:val="0"/>
      <w:pBdr>
        <w:bottom w:val="single" w:sz="36" w:space="1" w:color="00A2E0"/>
      </w:pBdr>
      <w:tabs>
        <w:tab w:val="left" w:pos="3024"/>
        <w:tab w:val="center" w:pos="4680"/>
      </w:tabs>
      <w:spacing w:after="200" w:line="276" w:lineRule="auto"/>
      <w:jc w:val="center"/>
    </w:pPr>
    <w:rPr>
      <w:rFonts w:ascii="Arial Black" w:eastAsia="Times New Roman" w:hAnsi="Arial Black" w:cs="Arial"/>
      <w:color w:val="00538B"/>
      <w:sz w:val="80"/>
      <w:szCs w:val="80"/>
    </w:rPr>
  </w:style>
  <w:style w:type="paragraph" w:customStyle="1" w:styleId="ICFDivider2">
    <w:name w:val="ICF Divider 2"/>
    <w:basedOn w:val="Normal"/>
    <w:uiPriority w:val="4"/>
    <w:qFormat/>
    <w:rsid w:val="00861925"/>
    <w:pPr>
      <w:tabs>
        <w:tab w:val="left" w:pos="3024"/>
        <w:tab w:val="center" w:pos="4680"/>
      </w:tabs>
      <w:spacing w:after="200" w:line="276" w:lineRule="auto"/>
      <w:jc w:val="center"/>
    </w:pPr>
    <w:rPr>
      <w:rFonts w:ascii="Arial" w:eastAsia="Times New Roman" w:hAnsi="Arial" w:cs="Arial"/>
      <w:b/>
      <w:color w:val="808080"/>
      <w:sz w:val="56"/>
      <w:szCs w:val="56"/>
    </w:rPr>
  </w:style>
  <w:style w:type="table" w:customStyle="1" w:styleId="ICFDarkBlueStyle2">
    <w:name w:val="ICF Dark Blue Style2"/>
    <w:basedOn w:val="TableNormal"/>
    <w:uiPriority w:val="99"/>
    <w:rsid w:val="00861925"/>
    <w:pPr>
      <w:spacing w:after="0" w:line="240" w:lineRule="auto"/>
    </w:pPr>
    <w:rPr>
      <w:rFonts w:ascii="Arial Narrow" w:hAnsi="Arial Narrow"/>
      <w:sz w:val="20"/>
      <w:szCs w:val="21"/>
    </w:rPr>
    <w:tblPr>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CellMar>
        <w:top w:w="14" w:type="dxa"/>
        <w:left w:w="43" w:type="dxa"/>
        <w:bottom w:w="14" w:type="dxa"/>
        <w:right w:w="43" w:type="dxa"/>
      </w:tblCellMar>
    </w:tblPr>
    <w:trPr>
      <w:cantSplit/>
    </w:trPr>
    <w:tblStylePr w:type="firstRow">
      <w:pPr>
        <w:wordWrap/>
        <w:spacing w:beforeLines="0" w:before="0" w:beforeAutospacing="0" w:afterLines="0" w:after="0" w:afterAutospacing="0" w:line="240" w:lineRule="auto"/>
        <w:jc w:val="center"/>
      </w:pPr>
      <w:rPr>
        <w:rFonts w:ascii="Segoe UI" w:hAnsi="Segoe UI"/>
        <w:b w:val="0"/>
        <w:color w:val="FFFFFF"/>
        <w:sz w:val="20"/>
      </w:rPr>
      <w:tblPr/>
      <w:trPr>
        <w:tblHeader/>
      </w:trPr>
      <w:tcPr>
        <w:shd w:val="clear" w:color="auto" w:fill="5B9BD5"/>
        <w:vAlign w:val="center"/>
      </w:tcPr>
    </w:tblStylePr>
  </w:style>
  <w:style w:type="table" w:customStyle="1" w:styleId="TableGrid1">
    <w:name w:val="Table Grid1"/>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61925"/>
    <w:pPr>
      <w:spacing w:after="0" w:line="276" w:lineRule="auto"/>
      <w:jc w:val="center"/>
    </w:pPr>
    <w:rPr>
      <w:rFonts w:ascii="Gill Sans MT" w:eastAsia="Times New Roman" w:hAnsi="Gill Sans MT" w:cs="Times New Roman"/>
      <w:caps/>
      <w:spacing w:val="28"/>
      <w:sz w:val="32"/>
      <w:szCs w:val="20"/>
    </w:rPr>
  </w:style>
  <w:style w:type="table" w:customStyle="1" w:styleId="ListTable3-Accent11">
    <w:name w:val="List Table 3 - Accent 11"/>
    <w:basedOn w:val="TableNormal"/>
    <w:next w:val="ListTable3-Accent1"/>
    <w:uiPriority w:val="48"/>
    <w:rsid w:val="00861925"/>
    <w:pPr>
      <w:spacing w:after="0" w:line="240" w:lineRule="auto"/>
    </w:pPr>
    <w:rPr>
      <w:sz w:val="21"/>
      <w:szCs w:val="21"/>
    </w:rPr>
    <w:tblPr>
      <w:tblStyleRowBandSize w:val="1"/>
      <w:tblStyleColBandSize w:val="1"/>
      <w:tblBorders>
        <w:top w:val="single" w:sz="4" w:space="0" w:color="00538B"/>
        <w:left w:val="single" w:sz="4" w:space="0" w:color="00538B"/>
        <w:bottom w:val="single" w:sz="4" w:space="0" w:color="00538B"/>
        <w:right w:val="single" w:sz="4" w:space="0" w:color="00538B"/>
      </w:tblBorders>
    </w:tblPr>
    <w:tblStylePr w:type="firstRow">
      <w:rPr>
        <w:b/>
        <w:bCs/>
        <w:color w:val="FFFFFF"/>
      </w:rPr>
      <w:tblPr/>
      <w:tcPr>
        <w:shd w:val="clear" w:color="auto" w:fill="00538B"/>
      </w:tcPr>
    </w:tblStylePr>
    <w:tblStylePr w:type="lastRow">
      <w:rPr>
        <w:b/>
        <w:bCs/>
      </w:rPr>
      <w:tblPr/>
      <w:tcPr>
        <w:tcBorders>
          <w:top w:val="double" w:sz="4" w:space="0" w:color="00538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38B"/>
          <w:right w:val="single" w:sz="4" w:space="0" w:color="00538B"/>
        </w:tcBorders>
      </w:tcPr>
    </w:tblStylePr>
    <w:tblStylePr w:type="band1Horz">
      <w:tblPr/>
      <w:tcPr>
        <w:tcBorders>
          <w:top w:val="single" w:sz="4" w:space="0" w:color="00538B"/>
          <w:bottom w:val="single" w:sz="4" w:space="0" w:color="00538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38B"/>
          <w:left w:val="nil"/>
        </w:tcBorders>
      </w:tcPr>
    </w:tblStylePr>
    <w:tblStylePr w:type="swCell">
      <w:tblPr/>
      <w:tcPr>
        <w:tcBorders>
          <w:top w:val="double" w:sz="4" w:space="0" w:color="00538B"/>
          <w:right w:val="nil"/>
        </w:tcBorders>
      </w:tcPr>
    </w:tblStylePr>
  </w:style>
  <w:style w:type="table" w:customStyle="1" w:styleId="ListTable3-Accent61">
    <w:name w:val="List Table 3 - Accent 61"/>
    <w:basedOn w:val="TableNormal"/>
    <w:next w:val="ListTable3-Accent6"/>
    <w:uiPriority w:val="48"/>
    <w:rsid w:val="00861925"/>
    <w:pPr>
      <w:widowControl w:val="0"/>
      <w:autoSpaceDE w:val="0"/>
      <w:autoSpaceDN w:val="0"/>
      <w:spacing w:after="0" w:line="240" w:lineRule="auto"/>
    </w:pPr>
    <w:rPr>
      <w:sz w:val="21"/>
      <w:szCs w:val="21"/>
    </w:rPr>
    <w:tblPr>
      <w:tblStyleRowBandSize w:val="1"/>
      <w:tblStyleColBandSize w:val="1"/>
      <w:tblBorders>
        <w:top w:val="single" w:sz="4" w:space="0" w:color="F29934"/>
        <w:left w:val="single" w:sz="4" w:space="0" w:color="F29934"/>
        <w:bottom w:val="single" w:sz="4" w:space="0" w:color="F29934"/>
        <w:right w:val="single" w:sz="4" w:space="0" w:color="F29934"/>
      </w:tblBorders>
    </w:tblPr>
    <w:tblStylePr w:type="firstRow">
      <w:rPr>
        <w:b/>
        <w:bCs/>
        <w:color w:val="FFFFFF"/>
      </w:rPr>
      <w:tblPr/>
      <w:tcPr>
        <w:shd w:val="clear" w:color="auto" w:fill="F29934"/>
      </w:tcPr>
    </w:tblStylePr>
    <w:tblStylePr w:type="lastRow">
      <w:rPr>
        <w:b/>
        <w:bCs/>
      </w:rPr>
      <w:tblPr/>
      <w:tcPr>
        <w:tcBorders>
          <w:top w:val="double" w:sz="4" w:space="0" w:color="F2993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29934"/>
          <w:right w:val="single" w:sz="4" w:space="0" w:color="F29934"/>
        </w:tcBorders>
      </w:tcPr>
    </w:tblStylePr>
    <w:tblStylePr w:type="band1Horz">
      <w:tblPr/>
      <w:tcPr>
        <w:tcBorders>
          <w:top w:val="single" w:sz="4" w:space="0" w:color="F29934"/>
          <w:bottom w:val="single" w:sz="4" w:space="0" w:color="F2993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934"/>
          <w:left w:val="nil"/>
        </w:tcBorders>
      </w:tcPr>
    </w:tblStylePr>
    <w:tblStylePr w:type="swCell">
      <w:tblPr/>
      <w:tcPr>
        <w:tcBorders>
          <w:top w:val="double" w:sz="4" w:space="0" w:color="F29934"/>
          <w:right w:val="nil"/>
        </w:tcBorders>
      </w:tcPr>
    </w:tblStylePr>
  </w:style>
  <w:style w:type="paragraph" w:customStyle="1" w:styleId="BodyTextIndent1">
    <w:name w:val="Body Text Indent1"/>
    <w:basedOn w:val="Normal"/>
    <w:next w:val="BodyTextIndent"/>
    <w:link w:val="BodyTextIndentChar"/>
    <w:uiPriority w:val="99"/>
    <w:unhideWhenUsed/>
    <w:rsid w:val="00861925"/>
    <w:pPr>
      <w:spacing w:after="120" w:line="276" w:lineRule="auto"/>
      <w:ind w:left="360"/>
    </w:pPr>
  </w:style>
  <w:style w:type="paragraph" w:customStyle="1" w:styleId="TOCHeading1">
    <w:name w:val="TOC Heading1"/>
    <w:basedOn w:val="Heading1"/>
    <w:next w:val="Normal"/>
    <w:uiPriority w:val="39"/>
    <w:unhideWhenUsed/>
    <w:qFormat/>
    <w:rsid w:val="00861925"/>
    <w:pPr>
      <w:keepNext/>
      <w:keepLines/>
      <w:spacing w:before="80" w:after="240" w:line="259" w:lineRule="auto"/>
      <w:outlineLvl w:val="9"/>
    </w:pPr>
    <w:rPr>
      <w:rFonts w:ascii="Franklin Gothic Medium Cond" w:eastAsiaTheme="majorEastAsia" w:hAnsi="Franklin Gothic Medium Cond" w:cstheme="majorBidi"/>
      <w:b w:val="0"/>
      <w:bCs w:val="0"/>
      <w:noProof w:val="0"/>
      <w:color w:val="00538B"/>
      <w:spacing w:val="20"/>
      <w:sz w:val="32"/>
      <w:szCs w:val="32"/>
    </w:rPr>
  </w:style>
  <w:style w:type="character" w:customStyle="1" w:styleId="HeaderChar1">
    <w:name w:val="Header Char1"/>
    <w:basedOn w:val="DefaultParagraphFont"/>
    <w:uiPriority w:val="99"/>
    <w:rsid w:val="00861925"/>
    <w:rPr>
      <w:rFonts w:ascii="Garamond" w:hAnsi="Garamond"/>
      <w:sz w:val="18"/>
    </w:rPr>
  </w:style>
  <w:style w:type="character" w:customStyle="1" w:styleId="FooterChar1">
    <w:name w:val="Footer Char1"/>
    <w:basedOn w:val="DefaultParagraphFont"/>
    <w:uiPriority w:val="99"/>
    <w:rsid w:val="00861925"/>
  </w:style>
  <w:style w:type="paragraph" w:styleId="EndnoteText">
    <w:name w:val="endnote text"/>
    <w:basedOn w:val="Normal"/>
    <w:link w:val="EndnoteTextChar1"/>
    <w:uiPriority w:val="99"/>
    <w:semiHidden/>
    <w:unhideWhenUsed/>
    <w:rsid w:val="00861925"/>
    <w:pPr>
      <w:spacing w:after="0" w:line="240" w:lineRule="auto"/>
    </w:pPr>
    <w:rPr>
      <w:rFonts w:ascii="Garamond" w:hAnsi="Garamond"/>
      <w:sz w:val="20"/>
      <w:szCs w:val="20"/>
    </w:rPr>
  </w:style>
  <w:style w:type="character" w:customStyle="1" w:styleId="EndnoteTextChar1">
    <w:name w:val="Endnote Text Char1"/>
    <w:basedOn w:val="DefaultParagraphFont"/>
    <w:link w:val="EndnoteText"/>
    <w:uiPriority w:val="99"/>
    <w:semiHidden/>
    <w:rsid w:val="00861925"/>
    <w:rPr>
      <w:rFonts w:ascii="Garamond" w:hAnsi="Garamond"/>
      <w:sz w:val="20"/>
      <w:szCs w:val="20"/>
    </w:rPr>
  </w:style>
  <w:style w:type="paragraph" w:styleId="ListBullet4">
    <w:name w:val="List Bullet 4"/>
    <w:basedOn w:val="Normal"/>
    <w:uiPriority w:val="99"/>
    <w:semiHidden/>
    <w:unhideWhenUsed/>
    <w:rsid w:val="00861925"/>
    <w:pPr>
      <w:tabs>
        <w:tab w:val="num" w:pos="360"/>
      </w:tabs>
      <w:ind w:left="360" w:hanging="360"/>
      <w:contextualSpacing/>
    </w:pPr>
    <w:rPr>
      <w:rFonts w:ascii="Garamond" w:hAnsi="Garamond"/>
      <w:sz w:val="26"/>
    </w:rPr>
  </w:style>
  <w:style w:type="paragraph" w:styleId="ListBullet5">
    <w:name w:val="List Bullet 5"/>
    <w:basedOn w:val="Normal"/>
    <w:uiPriority w:val="99"/>
    <w:semiHidden/>
    <w:unhideWhenUsed/>
    <w:rsid w:val="00861925"/>
    <w:pPr>
      <w:ind w:left="1440" w:hanging="360"/>
      <w:contextualSpacing/>
    </w:pPr>
    <w:rPr>
      <w:rFonts w:ascii="Garamond" w:hAnsi="Garamond"/>
      <w:sz w:val="26"/>
    </w:rPr>
  </w:style>
  <w:style w:type="paragraph" w:styleId="ListContinue2">
    <w:name w:val="List Continue 2"/>
    <w:basedOn w:val="Normal"/>
    <w:uiPriority w:val="99"/>
    <w:semiHidden/>
    <w:unhideWhenUsed/>
    <w:rsid w:val="00861925"/>
    <w:pPr>
      <w:spacing w:after="120"/>
      <w:ind w:left="720"/>
      <w:contextualSpacing/>
    </w:pPr>
    <w:rPr>
      <w:rFonts w:ascii="Garamond" w:hAnsi="Garamond"/>
      <w:sz w:val="26"/>
    </w:rPr>
  </w:style>
  <w:style w:type="paragraph" w:styleId="ListNumber4">
    <w:name w:val="List Number 4"/>
    <w:basedOn w:val="Normal"/>
    <w:uiPriority w:val="99"/>
    <w:semiHidden/>
    <w:unhideWhenUsed/>
    <w:rsid w:val="00861925"/>
    <w:pPr>
      <w:ind w:left="720" w:hanging="360"/>
      <w:contextualSpacing/>
    </w:pPr>
    <w:rPr>
      <w:rFonts w:ascii="Garamond" w:hAnsi="Garamond"/>
      <w:sz w:val="26"/>
    </w:rPr>
  </w:style>
  <w:style w:type="paragraph" w:styleId="ListNumber5">
    <w:name w:val="List Number 5"/>
    <w:basedOn w:val="Normal"/>
    <w:uiPriority w:val="99"/>
    <w:semiHidden/>
    <w:unhideWhenUsed/>
    <w:rsid w:val="00861925"/>
    <w:pPr>
      <w:ind w:left="1080" w:hanging="360"/>
      <w:contextualSpacing/>
    </w:pPr>
    <w:rPr>
      <w:rFonts w:ascii="Garamond" w:hAnsi="Garamond"/>
      <w:sz w:val="26"/>
    </w:rPr>
  </w:style>
  <w:style w:type="character" w:customStyle="1" w:styleId="FootnoteTextChar1">
    <w:name w:val="Footnote Text Char1"/>
    <w:basedOn w:val="DefaultParagraphFont"/>
    <w:uiPriority w:val="99"/>
    <w:rsid w:val="00861925"/>
    <w:rPr>
      <w:rFonts w:ascii="Garamond" w:hAnsi="Garamond"/>
      <w:sz w:val="20"/>
      <w:szCs w:val="20"/>
    </w:rPr>
  </w:style>
  <w:style w:type="table" w:styleId="ListTable3-Accent1">
    <w:name w:val="List Table 3 Accent 1"/>
    <w:basedOn w:val="TableNormal"/>
    <w:uiPriority w:val="48"/>
    <w:rsid w:val="00861925"/>
    <w:pPr>
      <w:spacing w:after="0" w:line="240" w:lineRule="auto"/>
    </w:pPr>
    <w:rPr>
      <w:sz w:val="21"/>
      <w:szCs w:val="21"/>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itleChar1">
    <w:name w:val="Title Char1"/>
    <w:basedOn w:val="DefaultParagraphFont"/>
    <w:uiPriority w:val="10"/>
    <w:rsid w:val="00861925"/>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861925"/>
    <w:pPr>
      <w:spacing w:after="0" w:line="240" w:lineRule="auto"/>
    </w:pPr>
    <w:rPr>
      <w:sz w:val="21"/>
      <w:szCs w:val="21"/>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BodyTextIndentChar1">
    <w:name w:val="Body Text Indent Char1"/>
    <w:basedOn w:val="DefaultParagraphFont"/>
    <w:link w:val="BodyTextIndent"/>
    <w:uiPriority w:val="99"/>
    <w:rsid w:val="00861925"/>
    <w:rPr>
      <w:rFonts w:ascii="Garamond" w:hAnsi="Garamond"/>
      <w:sz w:val="26"/>
      <w:szCs w:val="21"/>
    </w:rPr>
  </w:style>
  <w:style w:type="table" w:customStyle="1" w:styleId="ICFBlueStyle1">
    <w:name w:val="ICF Blue Style 1"/>
    <w:basedOn w:val="TableNormal"/>
    <w:uiPriority w:val="99"/>
    <w:rsid w:val="00861925"/>
    <w:pPr>
      <w:spacing w:after="0" w:line="240" w:lineRule="auto"/>
    </w:pPr>
    <w:rPr>
      <w:sz w:val="20"/>
      <w:szCs w:val="21"/>
    </w:rPr>
    <w:tblPr>
      <w:tblStyleRowBandSize w:val="1"/>
      <w:tblBorders>
        <w:top w:val="single" w:sz="4" w:space="0" w:color="70AD47" w:themeColor="accent6"/>
        <w:bottom w:val="single" w:sz="4" w:space="0" w:color="70AD47" w:themeColor="accent6"/>
        <w:insideH w:val="single" w:sz="4" w:space="0" w:color="70AD47" w:themeColor="accent6"/>
        <w:insideV w:val="single" w:sz="4" w:space="0" w:color="70AD47" w:themeColor="accent6"/>
      </w:tblBorders>
      <w:tblCellMar>
        <w:top w:w="14" w:type="dxa"/>
        <w:bottom w:w="14" w:type="dxa"/>
      </w:tblCellMar>
    </w:tblPr>
    <w:trPr>
      <w:cantSplit/>
    </w:trPr>
    <w:tblStylePr w:type="firstRow">
      <w:pPr>
        <w:wordWrap/>
        <w:spacing w:beforeLines="0" w:before="0" w:beforeAutospacing="0" w:afterLines="0" w:after="0" w:afterAutospacing="0" w:line="240" w:lineRule="auto"/>
        <w:jc w:val="center"/>
      </w:pPr>
      <w:rPr>
        <w:rFonts w:asciiTheme="minorHAnsi" w:hAnsiTheme="minorHAnsi"/>
        <w:b w:val="0"/>
        <w:color w:val="FFFFFF" w:themeColor="background1"/>
        <w:sz w:val="20"/>
      </w:rPr>
      <w:tblPr/>
      <w:trPr>
        <w:cantSplit w:val="0"/>
        <w:tblHeader/>
      </w:trPr>
      <w:tcPr>
        <w:shd w:val="clear" w:color="auto" w:fill="0785F2"/>
        <w:vAlign w:val="center"/>
      </w:tcPr>
    </w:tblStylePr>
    <w:tblStylePr w:type="firstCol">
      <w:rPr>
        <w:rFonts w:asciiTheme="minorHAnsi" w:hAnsiTheme="minorHAnsi"/>
        <w:sz w:val="20"/>
      </w:rPr>
      <w:tblPr/>
      <w:trPr>
        <w:cantSplit w:val="0"/>
      </w:trPr>
      <w:tcPr>
        <w:vAlign w:val="center"/>
      </w:tcPr>
    </w:tblStylePr>
    <w:tblStylePr w:type="band1Horz">
      <w:rPr>
        <w:rFonts w:asciiTheme="minorHAnsi" w:hAnsiTheme="minorHAnsi"/>
        <w:sz w:val="20"/>
      </w:rPr>
      <w:tblPr/>
      <w:trPr>
        <w:cantSplit w:val="0"/>
      </w:trPr>
      <w:tcPr>
        <w:vAlign w:val="center"/>
      </w:tcPr>
    </w:tblStylePr>
    <w:tblStylePr w:type="band2Horz">
      <w:rPr>
        <w:rFonts w:asciiTheme="minorHAnsi" w:hAnsiTheme="minorHAnsi"/>
        <w:sz w:val="20"/>
      </w:rPr>
      <w:tblPr/>
      <w:trPr>
        <w:cantSplit w:val="0"/>
      </w:trPr>
      <w:tcPr>
        <w:shd w:val="clear" w:color="auto" w:fill="F2F2F2" w:themeFill="background1" w:themeFillShade="F2"/>
        <w:vAlign w:val="center"/>
      </w:tcPr>
    </w:tblStylePr>
  </w:style>
  <w:style w:type="paragraph" w:customStyle="1" w:styleId="ICFExhibitTItle">
    <w:name w:val="ICF Exhibit TItle"/>
    <w:basedOn w:val="Normal"/>
    <w:qFormat/>
    <w:rsid w:val="00861925"/>
    <w:pPr>
      <w:keepNext/>
      <w:keepLines/>
      <w:spacing w:before="120" w:after="120" w:line="240" w:lineRule="auto"/>
    </w:pPr>
    <w:rPr>
      <w:rFonts w:ascii="DM Sans" w:hAnsi="DM Sans" w:cs="Times New Roman (Body CS)"/>
      <w:b/>
      <w:bCs/>
      <w:color w:val="44546A" w:themeColor="text2"/>
      <w:sz w:val="20"/>
      <w:szCs w:val="20"/>
    </w:rPr>
  </w:style>
  <w:style w:type="paragraph" w:customStyle="1" w:styleId="ICFTabletext">
    <w:name w:val="ICF Table text"/>
    <w:basedOn w:val="Normal"/>
    <w:qFormat/>
    <w:rsid w:val="00861925"/>
    <w:pPr>
      <w:spacing w:after="0" w:line="240" w:lineRule="auto"/>
    </w:pPr>
    <w:rPr>
      <w:rFonts w:ascii="DM Sans" w:hAnsi="DM Sans" w:cs="Times New Roman (Body CS)"/>
      <w:sz w:val="18"/>
      <w:szCs w:val="20"/>
    </w:rPr>
  </w:style>
  <w:style w:type="paragraph" w:customStyle="1" w:styleId="ICFTableHeadings">
    <w:name w:val="ICF Table Headings"/>
    <w:basedOn w:val="Normal"/>
    <w:qFormat/>
    <w:rsid w:val="00861925"/>
    <w:pPr>
      <w:adjustRightInd w:val="0"/>
      <w:snapToGrid w:val="0"/>
      <w:spacing w:after="0" w:line="216" w:lineRule="auto"/>
      <w:jc w:val="center"/>
    </w:pPr>
    <w:rPr>
      <w:rFonts w:ascii="DM Sans" w:hAnsi="DM Sans" w:cstheme="minorHAnsi"/>
      <w:b/>
      <w:bCs/>
      <w:color w:val="FFFFFF" w:themeColor="background1"/>
      <w:sz w:val="18"/>
      <w:szCs w:val="20"/>
    </w:rPr>
  </w:style>
  <w:style w:type="table" w:customStyle="1" w:styleId="TableGrid2">
    <w:name w:val="Table Grid2"/>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861925"/>
    <w:pPr>
      <w:ind w:left="-630"/>
    </w:pPr>
    <w:rPr>
      <w:rFonts w:ascii="Times New Roman" w:hAnsi="Times New Roman" w:cs="Times New Roman"/>
      <w:sz w:val="26"/>
    </w:rPr>
  </w:style>
  <w:style w:type="character" w:customStyle="1" w:styleId="BodyTextIndent2Char">
    <w:name w:val="Body Text Indent 2 Char"/>
    <w:basedOn w:val="DefaultParagraphFont"/>
    <w:link w:val="BodyTextIndent2"/>
    <w:uiPriority w:val="99"/>
    <w:rsid w:val="00861925"/>
    <w:rPr>
      <w:rFonts w:ascii="Times New Roman" w:hAnsi="Times New Roman" w:cs="Times New Roman"/>
      <w:sz w:val="26"/>
      <w:szCs w:val="21"/>
    </w:rPr>
  </w:style>
  <w:style w:type="paragraph" w:styleId="BodyTextIndent3">
    <w:name w:val="Body Text Indent 3"/>
    <w:basedOn w:val="Normal"/>
    <w:link w:val="BodyTextIndent3Char"/>
    <w:uiPriority w:val="99"/>
    <w:unhideWhenUsed/>
    <w:rsid w:val="00861925"/>
    <w:pPr>
      <w:ind w:left="-720"/>
    </w:pPr>
    <w:rPr>
      <w:rFonts w:ascii="Times New Roman" w:hAnsi="Times New Roman" w:cs="Times New Roman"/>
      <w:sz w:val="26"/>
    </w:rPr>
  </w:style>
  <w:style w:type="character" w:customStyle="1" w:styleId="BodyTextIndent3Char">
    <w:name w:val="Body Text Indent 3 Char"/>
    <w:basedOn w:val="DefaultParagraphFont"/>
    <w:link w:val="BodyTextIndent3"/>
    <w:uiPriority w:val="99"/>
    <w:rsid w:val="00861925"/>
    <w:rPr>
      <w:rFonts w:ascii="Times New Roman" w:hAnsi="Times New Roman" w:cs="Times New Roman"/>
      <w:sz w:val="26"/>
      <w:szCs w:val="21"/>
    </w:rPr>
  </w:style>
  <w:style w:type="character" w:customStyle="1" w:styleId="Heading1notoc">
    <w:name w:val="Heading 1 no toc"/>
    <w:basedOn w:val="Heading1Char"/>
    <w:uiPriority w:val="1"/>
    <w:qFormat/>
    <w:rsid w:val="00861925"/>
    <w:rPr>
      <w:rFonts w:ascii="Franklin Gothic Medium Cond" w:hAnsi="Franklin Gothic Medium Cond"/>
      <w:b w:val="0"/>
      <w:bCs w:val="0"/>
      <w:noProof/>
      <w:color w:val="00538B"/>
      <w:spacing w:val="20"/>
      <w:sz w:val="36"/>
      <w:szCs w:val="36"/>
    </w:rPr>
  </w:style>
  <w:style w:type="paragraph" w:styleId="TOAHeading">
    <w:name w:val="toa heading"/>
    <w:basedOn w:val="Normal"/>
    <w:next w:val="Normal"/>
    <w:uiPriority w:val="99"/>
    <w:semiHidden/>
    <w:unhideWhenUsed/>
    <w:rsid w:val="00861925"/>
    <w:pPr>
      <w:spacing w:before="120"/>
    </w:pPr>
    <w:rPr>
      <w:rFonts w:ascii="Franklin Gothic Medium Cond" w:eastAsiaTheme="majorEastAsia" w:hAnsi="Franklin Gothic Medium Cond" w:cstheme="majorBidi"/>
      <w:bCs/>
      <w:color w:val="00538B"/>
      <w:spacing w:val="20"/>
      <w:sz w:val="24"/>
      <w:szCs w:val="24"/>
    </w:rPr>
  </w:style>
  <w:style w:type="table" w:customStyle="1" w:styleId="TableGrid5">
    <w:name w:val="Table Grid5"/>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6192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Fdark">
    <w:name w:val="ICF dark"/>
    <w:basedOn w:val="TableNormal"/>
    <w:uiPriority w:val="99"/>
    <w:rsid w:val="00861925"/>
    <w:pPr>
      <w:spacing w:after="0" w:line="240" w:lineRule="auto"/>
    </w:pPr>
    <w:rPr>
      <w:sz w:val="21"/>
      <w:szCs w:val="21"/>
    </w:rPr>
    <w:tblPr/>
    <w:tblStylePr w:type="firstRow">
      <w:tblPr/>
      <w:tcPr>
        <w:tcBorders>
          <w:top w:val="nil"/>
          <w:left w:val="nil"/>
          <w:bottom w:val="nil"/>
          <w:right w:val="nil"/>
          <w:insideH w:val="nil"/>
          <w:insideV w:val="nil"/>
          <w:tl2br w:val="nil"/>
          <w:tr2bl w:val="nil"/>
        </w:tcBorders>
      </w:tcPr>
    </w:tblStylePr>
  </w:style>
  <w:style w:type="paragraph" w:customStyle="1" w:styleId="Textbox">
    <w:name w:val="Text box"/>
    <w:basedOn w:val="Heading2"/>
    <w:qFormat/>
    <w:rsid w:val="00861925"/>
    <w:pPr>
      <w:keepLines/>
      <w:spacing w:before="200" w:after="160" w:line="259" w:lineRule="auto"/>
      <w:jc w:val="center"/>
    </w:pPr>
    <w:rPr>
      <w:rFonts w:ascii="Franklin Gothic Medium Cond" w:eastAsiaTheme="majorEastAsia" w:hAnsi="Franklin Gothic Medium Cond" w:cstheme="majorBidi"/>
      <w:b w:val="0"/>
      <w:bCs w:val="0"/>
      <w:noProof w:val="0"/>
      <w:color w:val="auto"/>
      <w:spacing w:val="16"/>
      <w:sz w:val="28"/>
    </w:rPr>
  </w:style>
  <w:style w:type="paragraph" w:customStyle="1" w:styleId="Titlepagetext">
    <w:name w:val="Title page text"/>
    <w:basedOn w:val="TextBoxText"/>
    <w:qFormat/>
    <w:rsid w:val="00861925"/>
    <w:pPr>
      <w:framePr w:hSpace="187" w:wrap="around" w:hAnchor="text" w:x="-359" w:y="10081"/>
      <w:spacing w:before="0" w:after="0"/>
      <w:suppressOverlap/>
    </w:pPr>
    <w:rPr>
      <w:rFonts w:ascii="Arial" w:hAnsi="Arial"/>
      <w:color w:val="211E1F"/>
      <w:sz w:val="22"/>
    </w:rPr>
  </w:style>
  <w:style w:type="paragraph" w:styleId="Signature">
    <w:name w:val="Signature"/>
    <w:basedOn w:val="Normal"/>
    <w:link w:val="SignatureChar"/>
    <w:uiPriority w:val="99"/>
    <w:unhideWhenUsed/>
    <w:rsid w:val="00861925"/>
    <w:pPr>
      <w:spacing w:after="200" w:line="240" w:lineRule="auto"/>
      <w:ind w:left="4320"/>
    </w:pPr>
    <w:rPr>
      <w:rFonts w:ascii="Garamond" w:hAnsi="Garamond"/>
      <w:sz w:val="24"/>
    </w:rPr>
  </w:style>
  <w:style w:type="character" w:customStyle="1" w:styleId="SignatureChar">
    <w:name w:val="Signature Char"/>
    <w:basedOn w:val="DefaultParagraphFont"/>
    <w:link w:val="Signature"/>
    <w:uiPriority w:val="99"/>
    <w:rsid w:val="00861925"/>
    <w:rPr>
      <w:rFonts w:ascii="Garamond" w:hAnsi="Garamond"/>
      <w:sz w:val="24"/>
      <w:szCs w:val="21"/>
    </w:rPr>
  </w:style>
  <w:style w:type="paragraph" w:customStyle="1" w:styleId="BodyTextGrid">
    <w:name w:val="Body Text Grid"/>
    <w:basedOn w:val="BodyTextIndent"/>
    <w:qFormat/>
    <w:rsid w:val="00861925"/>
    <w:pPr>
      <w:spacing w:before="60" w:after="60" w:line="240" w:lineRule="auto"/>
    </w:pPr>
  </w:style>
  <w:style w:type="character" w:customStyle="1" w:styleId="Header1Char">
    <w:name w:val="Header1 Char"/>
    <w:basedOn w:val="DefaultParagraphFont"/>
    <w:link w:val="Header1"/>
    <w:uiPriority w:val="99"/>
    <w:rsid w:val="00861925"/>
    <w:rPr>
      <w:rFonts w:ascii="Arial" w:hAnsi="Arial" w:cs="Arial"/>
      <w:color w:val="00538B"/>
      <w:sz w:val="18"/>
      <w:szCs w:val="18"/>
    </w:rPr>
  </w:style>
  <w:style w:type="table" w:styleId="PlainTable3">
    <w:name w:val="Plain Table 3"/>
    <w:aliases w:val="School Mit Rpt"/>
    <w:basedOn w:val="TableNormal"/>
    <w:uiPriority w:val="43"/>
    <w:rsid w:val="00861925"/>
    <w:pPr>
      <w:spacing w:after="0" w:line="240" w:lineRule="auto"/>
    </w:pPr>
    <w:rPr>
      <w:sz w:val="21"/>
      <w:szCs w:val="21"/>
    </w:rPr>
    <w:tblPr>
      <w:tblStyleRowBandSize w:val="1"/>
      <w:tblStyleColBandSize w:val="1"/>
      <w:jc w:val="center"/>
    </w:tblPr>
    <w:trPr>
      <w:jc w:val="center"/>
    </w:trPr>
    <w:tblStylePr w:type="firstRow">
      <w:rPr>
        <w:b w:val="0"/>
        <w:bCs/>
        <w:i w:val="0"/>
        <w:caps w:val="0"/>
      </w:rPr>
      <w:tblPr/>
      <w:tcPr>
        <w:tcBorders>
          <w:top w:val="single" w:sz="4" w:space="0" w:color="7F7F7F" w:themeColor="text1" w:themeTint="80"/>
          <w:bottom w:val="single" w:sz="4" w:space="0" w:color="7F7F7F" w:themeColor="text1" w:themeTint="80"/>
        </w:tcBorders>
      </w:tcPr>
    </w:tblStylePr>
    <w:tblStylePr w:type="lastRow">
      <w:rPr>
        <w:b/>
        <w:bCs/>
        <w:caps/>
      </w:rPr>
      <w:tblPr/>
      <w:tcPr>
        <w:tcBorders>
          <w:top w:val="nil"/>
          <w:left w:val="nil"/>
          <w:bottom w:val="single" w:sz="4" w:space="0" w:color="7F7F7F" w:themeColor="text1" w:themeTint="80"/>
          <w:right w:val="nil"/>
          <w:insideH w:val="nil"/>
          <w:insideV w:val="nil"/>
          <w:tl2br w:val="nil"/>
          <w:tr2bl w:val="nil"/>
        </w:tcBorders>
      </w:tcPr>
    </w:tblStylePr>
    <w:tblStylePr w:type="firstCol">
      <w:rPr>
        <w:b w:val="0"/>
        <w:bCs/>
        <w:i w:val="0"/>
        <w:caps w:val="0"/>
      </w:rPr>
      <w:tblPr/>
      <w:tcPr>
        <w:tcBorders>
          <w:right w:val="nil"/>
        </w:tcBorders>
      </w:tcPr>
    </w:tblStylePr>
    <w:tblStylePr w:type="lastCol">
      <w:rPr>
        <w:b w:val="0"/>
        <w:bCs/>
        <w:i w:val="0"/>
        <w:caps w:val="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pacer0">
    <w:name w:val="spacer"/>
    <w:basedOn w:val="Normal"/>
    <w:qFormat/>
    <w:rsid w:val="00861925"/>
    <w:pPr>
      <w:spacing w:after="20" w:line="240" w:lineRule="auto"/>
    </w:pPr>
    <w:rPr>
      <w:rFonts w:ascii="Gill Sans MT" w:hAnsi="Gill Sans MT" w:cs="Times New Roman"/>
      <w:sz w:val="8"/>
      <w:szCs w:val="20"/>
    </w:rPr>
  </w:style>
  <w:style w:type="character" w:customStyle="1" w:styleId="Italic">
    <w:name w:val="Italic"/>
    <w:basedOn w:val="DefaultParagraphFont"/>
    <w:uiPriority w:val="1"/>
    <w:qFormat/>
    <w:rsid w:val="00861925"/>
    <w:rPr>
      <w:i/>
    </w:rPr>
  </w:style>
  <w:style w:type="character" w:customStyle="1" w:styleId="infolabel">
    <w:name w:val="info_label"/>
    <w:basedOn w:val="DefaultParagraphFont"/>
    <w:rsid w:val="00861925"/>
  </w:style>
  <w:style w:type="character" w:customStyle="1" w:styleId="infovalue">
    <w:name w:val="info_value"/>
    <w:basedOn w:val="DefaultParagraphFont"/>
    <w:rsid w:val="00861925"/>
  </w:style>
  <w:style w:type="character" w:styleId="PlaceholderText">
    <w:name w:val="Placeholder Text"/>
    <w:basedOn w:val="DefaultParagraphFont"/>
    <w:uiPriority w:val="99"/>
    <w:semiHidden/>
    <w:rsid w:val="00861925"/>
    <w:rPr>
      <w:color w:val="808080"/>
    </w:rPr>
  </w:style>
  <w:style w:type="paragraph" w:customStyle="1" w:styleId="Grapic">
    <w:name w:val="Grapic"/>
    <w:qFormat/>
    <w:rsid w:val="00861925"/>
    <w:pPr>
      <w:jc w:val="center"/>
    </w:pPr>
    <w:rPr>
      <w:rFonts w:ascii="Garamond" w:hAnsi="Garamond" w:cstheme="minorHAnsi"/>
      <w:color w:val="000000"/>
      <w:sz w:val="26"/>
      <w:szCs w:val="24"/>
      <w:shd w:val="clear" w:color="auto" w:fill="FFFFFF"/>
    </w:rPr>
  </w:style>
  <w:style w:type="paragraph" w:styleId="Bibliography">
    <w:name w:val="Bibliography"/>
    <w:basedOn w:val="Normal"/>
    <w:next w:val="Normal"/>
    <w:uiPriority w:val="37"/>
    <w:semiHidden/>
    <w:unhideWhenUsed/>
    <w:rsid w:val="00861925"/>
    <w:rPr>
      <w:rFonts w:ascii="Garamond" w:hAnsi="Garamond"/>
      <w:sz w:val="26"/>
    </w:rPr>
  </w:style>
  <w:style w:type="paragraph" w:styleId="BlockText">
    <w:name w:val="Block Text"/>
    <w:basedOn w:val="Normal"/>
    <w:uiPriority w:val="99"/>
    <w:semiHidden/>
    <w:unhideWhenUsed/>
    <w:rsid w:val="0086192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sz w:val="26"/>
    </w:rPr>
  </w:style>
  <w:style w:type="paragraph" w:styleId="BodyTextFirstIndent2">
    <w:name w:val="Body Text First Indent 2"/>
    <w:basedOn w:val="BodyTextIndent"/>
    <w:link w:val="BodyTextFirstIndent2Char"/>
    <w:uiPriority w:val="99"/>
    <w:semiHidden/>
    <w:unhideWhenUsed/>
    <w:rsid w:val="00861925"/>
    <w:pPr>
      <w:tabs>
        <w:tab w:val="clear" w:pos="720"/>
        <w:tab w:val="clear" w:pos="1080"/>
      </w:tabs>
      <w:spacing w:after="160" w:line="259" w:lineRule="auto"/>
      <w:ind w:left="360" w:firstLine="360"/>
    </w:pPr>
  </w:style>
  <w:style w:type="character" w:customStyle="1" w:styleId="BodyTextFirstIndent2Char">
    <w:name w:val="Body Text First Indent 2 Char"/>
    <w:basedOn w:val="BodyTextIndentChar"/>
    <w:link w:val="BodyTextFirstIndent2"/>
    <w:uiPriority w:val="99"/>
    <w:semiHidden/>
    <w:rsid w:val="00861925"/>
    <w:rPr>
      <w:rFonts w:ascii="Garamond" w:hAnsi="Garamond"/>
      <w:sz w:val="26"/>
      <w:szCs w:val="21"/>
    </w:rPr>
  </w:style>
  <w:style w:type="paragraph" w:styleId="Closing">
    <w:name w:val="Closing"/>
    <w:basedOn w:val="Normal"/>
    <w:link w:val="ClosingChar"/>
    <w:uiPriority w:val="99"/>
    <w:semiHidden/>
    <w:unhideWhenUsed/>
    <w:rsid w:val="00861925"/>
    <w:pPr>
      <w:spacing w:after="0" w:line="240" w:lineRule="auto"/>
      <w:ind w:left="4320"/>
    </w:pPr>
    <w:rPr>
      <w:rFonts w:ascii="Garamond" w:hAnsi="Garamond"/>
      <w:sz w:val="26"/>
    </w:rPr>
  </w:style>
  <w:style w:type="character" w:customStyle="1" w:styleId="ClosingChar">
    <w:name w:val="Closing Char"/>
    <w:basedOn w:val="DefaultParagraphFont"/>
    <w:link w:val="Closing"/>
    <w:uiPriority w:val="99"/>
    <w:semiHidden/>
    <w:rsid w:val="00861925"/>
    <w:rPr>
      <w:rFonts w:ascii="Garamond" w:hAnsi="Garamond"/>
      <w:sz w:val="26"/>
      <w:szCs w:val="21"/>
    </w:rPr>
  </w:style>
  <w:style w:type="paragraph" w:styleId="Date">
    <w:name w:val="Date"/>
    <w:basedOn w:val="Normal"/>
    <w:next w:val="Normal"/>
    <w:link w:val="DateChar"/>
    <w:uiPriority w:val="99"/>
    <w:semiHidden/>
    <w:unhideWhenUsed/>
    <w:rsid w:val="00861925"/>
    <w:rPr>
      <w:rFonts w:ascii="Garamond" w:hAnsi="Garamond"/>
      <w:sz w:val="26"/>
    </w:rPr>
  </w:style>
  <w:style w:type="character" w:customStyle="1" w:styleId="DateChar">
    <w:name w:val="Date Char"/>
    <w:basedOn w:val="DefaultParagraphFont"/>
    <w:link w:val="Date"/>
    <w:uiPriority w:val="99"/>
    <w:semiHidden/>
    <w:rsid w:val="00861925"/>
    <w:rPr>
      <w:rFonts w:ascii="Garamond" w:hAnsi="Garamond"/>
      <w:sz w:val="26"/>
      <w:szCs w:val="21"/>
    </w:rPr>
  </w:style>
  <w:style w:type="paragraph" w:styleId="DocumentMap">
    <w:name w:val="Document Map"/>
    <w:basedOn w:val="Normal"/>
    <w:link w:val="DocumentMapChar"/>
    <w:uiPriority w:val="99"/>
    <w:semiHidden/>
    <w:unhideWhenUsed/>
    <w:rsid w:val="0086192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61925"/>
    <w:rPr>
      <w:rFonts w:ascii="Segoe UI" w:hAnsi="Segoe UI" w:cs="Segoe UI"/>
      <w:sz w:val="16"/>
      <w:szCs w:val="16"/>
    </w:rPr>
  </w:style>
  <w:style w:type="paragraph" w:styleId="E-mailSignature">
    <w:name w:val="E-mail Signature"/>
    <w:basedOn w:val="Normal"/>
    <w:link w:val="E-mailSignatureChar"/>
    <w:uiPriority w:val="99"/>
    <w:semiHidden/>
    <w:unhideWhenUsed/>
    <w:rsid w:val="00861925"/>
    <w:pPr>
      <w:spacing w:after="0" w:line="240" w:lineRule="auto"/>
    </w:pPr>
    <w:rPr>
      <w:rFonts w:ascii="Garamond" w:hAnsi="Garamond"/>
      <w:sz w:val="26"/>
    </w:rPr>
  </w:style>
  <w:style w:type="character" w:customStyle="1" w:styleId="E-mailSignatureChar">
    <w:name w:val="E-mail Signature Char"/>
    <w:basedOn w:val="DefaultParagraphFont"/>
    <w:link w:val="E-mailSignature"/>
    <w:uiPriority w:val="99"/>
    <w:semiHidden/>
    <w:rsid w:val="00861925"/>
    <w:rPr>
      <w:rFonts w:ascii="Garamond" w:hAnsi="Garamond"/>
      <w:sz w:val="26"/>
      <w:szCs w:val="21"/>
    </w:rPr>
  </w:style>
  <w:style w:type="paragraph" w:styleId="EnvelopeAddress">
    <w:name w:val="envelope address"/>
    <w:basedOn w:val="Normal"/>
    <w:uiPriority w:val="99"/>
    <w:semiHidden/>
    <w:unhideWhenUsed/>
    <w:rsid w:val="008619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61925"/>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61925"/>
    <w:pPr>
      <w:spacing w:after="0" w:line="240" w:lineRule="auto"/>
    </w:pPr>
    <w:rPr>
      <w:rFonts w:ascii="Garamond" w:hAnsi="Garamond"/>
      <w:i/>
      <w:iCs/>
      <w:sz w:val="26"/>
    </w:rPr>
  </w:style>
  <w:style w:type="character" w:customStyle="1" w:styleId="HTMLAddressChar">
    <w:name w:val="HTML Address Char"/>
    <w:basedOn w:val="DefaultParagraphFont"/>
    <w:link w:val="HTMLAddress"/>
    <w:uiPriority w:val="99"/>
    <w:semiHidden/>
    <w:rsid w:val="00861925"/>
    <w:rPr>
      <w:rFonts w:ascii="Garamond" w:hAnsi="Garamond"/>
      <w:i/>
      <w:iCs/>
      <w:sz w:val="26"/>
      <w:szCs w:val="21"/>
    </w:rPr>
  </w:style>
  <w:style w:type="paragraph" w:styleId="HTMLPreformatted">
    <w:name w:val="HTML Preformatted"/>
    <w:basedOn w:val="Normal"/>
    <w:link w:val="HTMLPreformattedChar"/>
    <w:uiPriority w:val="99"/>
    <w:semiHidden/>
    <w:unhideWhenUsed/>
    <w:rsid w:val="008619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1925"/>
    <w:rPr>
      <w:rFonts w:ascii="Consolas" w:hAnsi="Consolas"/>
      <w:sz w:val="20"/>
      <w:szCs w:val="20"/>
    </w:rPr>
  </w:style>
  <w:style w:type="paragraph" w:styleId="Index1">
    <w:name w:val="index 1"/>
    <w:basedOn w:val="Normal"/>
    <w:next w:val="Normal"/>
    <w:autoRedefine/>
    <w:uiPriority w:val="99"/>
    <w:semiHidden/>
    <w:unhideWhenUsed/>
    <w:rsid w:val="00861925"/>
    <w:pPr>
      <w:spacing w:after="0" w:line="240" w:lineRule="auto"/>
      <w:ind w:left="260" w:hanging="260"/>
    </w:pPr>
    <w:rPr>
      <w:rFonts w:ascii="Garamond" w:hAnsi="Garamond"/>
      <w:sz w:val="26"/>
    </w:rPr>
  </w:style>
  <w:style w:type="paragraph" w:styleId="Index2">
    <w:name w:val="index 2"/>
    <w:basedOn w:val="Normal"/>
    <w:next w:val="Normal"/>
    <w:autoRedefine/>
    <w:uiPriority w:val="99"/>
    <w:semiHidden/>
    <w:unhideWhenUsed/>
    <w:rsid w:val="00861925"/>
    <w:pPr>
      <w:spacing w:after="0" w:line="240" w:lineRule="auto"/>
      <w:ind w:left="520" w:hanging="260"/>
    </w:pPr>
    <w:rPr>
      <w:rFonts w:ascii="Garamond" w:hAnsi="Garamond"/>
      <w:sz w:val="26"/>
    </w:rPr>
  </w:style>
  <w:style w:type="paragraph" w:styleId="Index3">
    <w:name w:val="index 3"/>
    <w:basedOn w:val="Normal"/>
    <w:next w:val="Normal"/>
    <w:autoRedefine/>
    <w:uiPriority w:val="99"/>
    <w:semiHidden/>
    <w:unhideWhenUsed/>
    <w:rsid w:val="00861925"/>
    <w:pPr>
      <w:spacing w:after="0" w:line="240" w:lineRule="auto"/>
      <w:ind w:left="780" w:hanging="260"/>
    </w:pPr>
    <w:rPr>
      <w:rFonts w:ascii="Garamond" w:hAnsi="Garamond"/>
      <w:sz w:val="26"/>
    </w:rPr>
  </w:style>
  <w:style w:type="paragraph" w:styleId="Index4">
    <w:name w:val="index 4"/>
    <w:basedOn w:val="Normal"/>
    <w:next w:val="Normal"/>
    <w:autoRedefine/>
    <w:uiPriority w:val="99"/>
    <w:semiHidden/>
    <w:unhideWhenUsed/>
    <w:rsid w:val="00861925"/>
    <w:pPr>
      <w:spacing w:after="0" w:line="240" w:lineRule="auto"/>
      <w:ind w:left="1040" w:hanging="260"/>
    </w:pPr>
    <w:rPr>
      <w:rFonts w:ascii="Garamond" w:hAnsi="Garamond"/>
      <w:sz w:val="26"/>
    </w:rPr>
  </w:style>
  <w:style w:type="paragraph" w:styleId="Index5">
    <w:name w:val="index 5"/>
    <w:basedOn w:val="Normal"/>
    <w:next w:val="Normal"/>
    <w:autoRedefine/>
    <w:uiPriority w:val="99"/>
    <w:semiHidden/>
    <w:unhideWhenUsed/>
    <w:rsid w:val="00861925"/>
    <w:pPr>
      <w:spacing w:after="0" w:line="240" w:lineRule="auto"/>
      <w:ind w:left="1300" w:hanging="260"/>
    </w:pPr>
    <w:rPr>
      <w:rFonts w:ascii="Garamond" w:hAnsi="Garamond"/>
      <w:sz w:val="26"/>
    </w:rPr>
  </w:style>
  <w:style w:type="paragraph" w:styleId="Index6">
    <w:name w:val="index 6"/>
    <w:basedOn w:val="Normal"/>
    <w:next w:val="Normal"/>
    <w:autoRedefine/>
    <w:uiPriority w:val="99"/>
    <w:semiHidden/>
    <w:unhideWhenUsed/>
    <w:rsid w:val="00861925"/>
    <w:pPr>
      <w:spacing w:after="0" w:line="240" w:lineRule="auto"/>
      <w:ind w:left="1560" w:hanging="260"/>
    </w:pPr>
    <w:rPr>
      <w:rFonts w:ascii="Garamond" w:hAnsi="Garamond"/>
      <w:sz w:val="26"/>
    </w:rPr>
  </w:style>
  <w:style w:type="paragraph" w:styleId="Index7">
    <w:name w:val="index 7"/>
    <w:basedOn w:val="Normal"/>
    <w:next w:val="Normal"/>
    <w:autoRedefine/>
    <w:uiPriority w:val="99"/>
    <w:semiHidden/>
    <w:unhideWhenUsed/>
    <w:rsid w:val="00861925"/>
    <w:pPr>
      <w:spacing w:after="0" w:line="240" w:lineRule="auto"/>
      <w:ind w:left="1820" w:hanging="260"/>
    </w:pPr>
    <w:rPr>
      <w:rFonts w:ascii="Garamond" w:hAnsi="Garamond"/>
      <w:sz w:val="26"/>
    </w:rPr>
  </w:style>
  <w:style w:type="paragraph" w:styleId="Index8">
    <w:name w:val="index 8"/>
    <w:basedOn w:val="Normal"/>
    <w:next w:val="Normal"/>
    <w:autoRedefine/>
    <w:uiPriority w:val="99"/>
    <w:semiHidden/>
    <w:unhideWhenUsed/>
    <w:rsid w:val="00861925"/>
    <w:pPr>
      <w:spacing w:after="0" w:line="240" w:lineRule="auto"/>
      <w:ind w:left="2080" w:hanging="260"/>
    </w:pPr>
    <w:rPr>
      <w:rFonts w:ascii="Garamond" w:hAnsi="Garamond"/>
      <w:sz w:val="26"/>
    </w:rPr>
  </w:style>
  <w:style w:type="paragraph" w:styleId="Index9">
    <w:name w:val="index 9"/>
    <w:basedOn w:val="Normal"/>
    <w:next w:val="Normal"/>
    <w:autoRedefine/>
    <w:uiPriority w:val="99"/>
    <w:semiHidden/>
    <w:unhideWhenUsed/>
    <w:rsid w:val="00861925"/>
    <w:pPr>
      <w:spacing w:after="0" w:line="240" w:lineRule="auto"/>
      <w:ind w:left="2340" w:hanging="260"/>
    </w:pPr>
    <w:rPr>
      <w:rFonts w:ascii="Garamond" w:hAnsi="Garamond"/>
      <w:sz w:val="26"/>
    </w:rPr>
  </w:style>
  <w:style w:type="paragraph" w:styleId="IndexHeading">
    <w:name w:val="index heading"/>
    <w:basedOn w:val="Normal"/>
    <w:next w:val="Index1"/>
    <w:uiPriority w:val="99"/>
    <w:semiHidden/>
    <w:unhideWhenUsed/>
    <w:rsid w:val="00861925"/>
    <w:rPr>
      <w:rFonts w:asciiTheme="majorHAnsi" w:eastAsiaTheme="majorEastAsia" w:hAnsiTheme="majorHAnsi" w:cstheme="majorBidi"/>
      <w:b/>
      <w:bCs/>
      <w:sz w:val="26"/>
    </w:rPr>
  </w:style>
  <w:style w:type="paragraph" w:styleId="List">
    <w:name w:val="List"/>
    <w:basedOn w:val="Normal"/>
    <w:uiPriority w:val="99"/>
    <w:semiHidden/>
    <w:unhideWhenUsed/>
    <w:rsid w:val="00861925"/>
    <w:pPr>
      <w:ind w:left="360" w:hanging="360"/>
      <w:contextualSpacing/>
    </w:pPr>
    <w:rPr>
      <w:rFonts w:ascii="Garamond" w:hAnsi="Garamond"/>
      <w:sz w:val="26"/>
    </w:rPr>
  </w:style>
  <w:style w:type="paragraph" w:styleId="List2">
    <w:name w:val="List 2"/>
    <w:basedOn w:val="Normal"/>
    <w:uiPriority w:val="99"/>
    <w:semiHidden/>
    <w:unhideWhenUsed/>
    <w:rsid w:val="00861925"/>
    <w:pPr>
      <w:ind w:left="720" w:hanging="360"/>
      <w:contextualSpacing/>
    </w:pPr>
    <w:rPr>
      <w:rFonts w:ascii="Garamond" w:hAnsi="Garamond"/>
      <w:sz w:val="26"/>
    </w:rPr>
  </w:style>
  <w:style w:type="paragraph" w:styleId="List3">
    <w:name w:val="List 3"/>
    <w:basedOn w:val="Normal"/>
    <w:uiPriority w:val="99"/>
    <w:semiHidden/>
    <w:unhideWhenUsed/>
    <w:rsid w:val="00861925"/>
    <w:pPr>
      <w:ind w:left="1080" w:hanging="360"/>
      <w:contextualSpacing/>
    </w:pPr>
    <w:rPr>
      <w:rFonts w:ascii="Garamond" w:hAnsi="Garamond"/>
      <w:sz w:val="26"/>
    </w:rPr>
  </w:style>
  <w:style w:type="paragraph" w:styleId="List4">
    <w:name w:val="List 4"/>
    <w:basedOn w:val="Normal"/>
    <w:uiPriority w:val="99"/>
    <w:semiHidden/>
    <w:unhideWhenUsed/>
    <w:rsid w:val="00861925"/>
    <w:pPr>
      <w:ind w:left="1440" w:hanging="360"/>
      <w:contextualSpacing/>
    </w:pPr>
    <w:rPr>
      <w:rFonts w:ascii="Garamond" w:hAnsi="Garamond"/>
      <w:sz w:val="26"/>
    </w:rPr>
  </w:style>
  <w:style w:type="paragraph" w:styleId="List5">
    <w:name w:val="List 5"/>
    <w:basedOn w:val="Normal"/>
    <w:uiPriority w:val="99"/>
    <w:semiHidden/>
    <w:unhideWhenUsed/>
    <w:rsid w:val="00861925"/>
    <w:pPr>
      <w:ind w:left="1800" w:hanging="360"/>
      <w:contextualSpacing/>
    </w:pPr>
    <w:rPr>
      <w:rFonts w:ascii="Garamond" w:hAnsi="Garamond"/>
      <w:sz w:val="26"/>
    </w:rPr>
  </w:style>
  <w:style w:type="paragraph" w:styleId="ListContinue3">
    <w:name w:val="List Continue 3"/>
    <w:basedOn w:val="Normal"/>
    <w:uiPriority w:val="99"/>
    <w:semiHidden/>
    <w:unhideWhenUsed/>
    <w:rsid w:val="00861925"/>
    <w:pPr>
      <w:spacing w:after="120"/>
      <w:ind w:left="1080"/>
      <w:contextualSpacing/>
    </w:pPr>
    <w:rPr>
      <w:rFonts w:ascii="Garamond" w:hAnsi="Garamond"/>
      <w:sz w:val="26"/>
    </w:rPr>
  </w:style>
  <w:style w:type="paragraph" w:styleId="ListContinue4">
    <w:name w:val="List Continue 4"/>
    <w:basedOn w:val="Normal"/>
    <w:uiPriority w:val="99"/>
    <w:semiHidden/>
    <w:unhideWhenUsed/>
    <w:rsid w:val="00861925"/>
    <w:pPr>
      <w:spacing w:after="120"/>
      <w:ind w:left="1440"/>
      <w:contextualSpacing/>
    </w:pPr>
    <w:rPr>
      <w:rFonts w:ascii="Garamond" w:hAnsi="Garamond"/>
      <w:sz w:val="26"/>
    </w:rPr>
  </w:style>
  <w:style w:type="paragraph" w:styleId="ListContinue5">
    <w:name w:val="List Continue 5"/>
    <w:basedOn w:val="Normal"/>
    <w:uiPriority w:val="99"/>
    <w:semiHidden/>
    <w:unhideWhenUsed/>
    <w:rsid w:val="00861925"/>
    <w:pPr>
      <w:spacing w:after="120"/>
      <w:ind w:left="1800"/>
      <w:contextualSpacing/>
    </w:pPr>
    <w:rPr>
      <w:rFonts w:ascii="Garamond" w:hAnsi="Garamond"/>
      <w:sz w:val="26"/>
    </w:rPr>
  </w:style>
  <w:style w:type="paragraph" w:styleId="MacroText">
    <w:name w:val="macro"/>
    <w:link w:val="MacroTextChar"/>
    <w:uiPriority w:val="99"/>
    <w:semiHidden/>
    <w:unhideWhenUsed/>
    <w:rsid w:val="008619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861925"/>
    <w:rPr>
      <w:rFonts w:ascii="Consolas" w:hAnsi="Consolas"/>
      <w:sz w:val="20"/>
      <w:szCs w:val="20"/>
    </w:rPr>
  </w:style>
  <w:style w:type="paragraph" w:styleId="NormalIndent">
    <w:name w:val="Normal Indent"/>
    <w:basedOn w:val="Normal"/>
    <w:uiPriority w:val="99"/>
    <w:semiHidden/>
    <w:unhideWhenUsed/>
    <w:rsid w:val="00861925"/>
    <w:pPr>
      <w:ind w:left="720"/>
    </w:pPr>
    <w:rPr>
      <w:rFonts w:ascii="Garamond" w:hAnsi="Garamond"/>
      <w:sz w:val="26"/>
    </w:rPr>
  </w:style>
  <w:style w:type="paragraph" w:styleId="TableofAuthorities">
    <w:name w:val="table of authorities"/>
    <w:basedOn w:val="Normal"/>
    <w:next w:val="Normal"/>
    <w:uiPriority w:val="99"/>
    <w:semiHidden/>
    <w:unhideWhenUsed/>
    <w:rsid w:val="00861925"/>
    <w:pPr>
      <w:spacing w:after="0"/>
      <w:ind w:left="260" w:hanging="260"/>
    </w:pPr>
    <w:rPr>
      <w:rFonts w:ascii="Garamond" w:hAnsi="Garamond"/>
      <w:sz w:val="26"/>
    </w:rPr>
  </w:style>
  <w:style w:type="paragraph" w:styleId="TOC5">
    <w:name w:val="toc 5"/>
    <w:basedOn w:val="Normal"/>
    <w:next w:val="Normal"/>
    <w:autoRedefine/>
    <w:uiPriority w:val="39"/>
    <w:semiHidden/>
    <w:unhideWhenUsed/>
    <w:rsid w:val="00861925"/>
    <w:pPr>
      <w:spacing w:after="100"/>
      <w:ind w:left="1040"/>
    </w:pPr>
    <w:rPr>
      <w:rFonts w:ascii="Garamond" w:hAnsi="Garamond"/>
      <w:sz w:val="26"/>
    </w:rPr>
  </w:style>
  <w:style w:type="paragraph" w:styleId="TOC6">
    <w:name w:val="toc 6"/>
    <w:basedOn w:val="Normal"/>
    <w:next w:val="Normal"/>
    <w:autoRedefine/>
    <w:uiPriority w:val="39"/>
    <w:semiHidden/>
    <w:unhideWhenUsed/>
    <w:rsid w:val="00861925"/>
    <w:pPr>
      <w:spacing w:after="100"/>
      <w:ind w:left="1300"/>
    </w:pPr>
    <w:rPr>
      <w:rFonts w:ascii="Garamond" w:hAnsi="Garamond"/>
      <w:sz w:val="26"/>
    </w:rPr>
  </w:style>
  <w:style w:type="paragraph" w:styleId="TOC7">
    <w:name w:val="toc 7"/>
    <w:basedOn w:val="Normal"/>
    <w:next w:val="Normal"/>
    <w:autoRedefine/>
    <w:uiPriority w:val="39"/>
    <w:semiHidden/>
    <w:unhideWhenUsed/>
    <w:rsid w:val="00861925"/>
    <w:pPr>
      <w:spacing w:after="100"/>
      <w:ind w:left="1560"/>
    </w:pPr>
    <w:rPr>
      <w:rFonts w:ascii="Garamond" w:hAnsi="Garamond"/>
      <w:sz w:val="26"/>
    </w:rPr>
  </w:style>
  <w:style w:type="paragraph" w:styleId="TOC8">
    <w:name w:val="toc 8"/>
    <w:basedOn w:val="Normal"/>
    <w:next w:val="Normal"/>
    <w:autoRedefine/>
    <w:uiPriority w:val="39"/>
    <w:semiHidden/>
    <w:unhideWhenUsed/>
    <w:rsid w:val="00861925"/>
    <w:pPr>
      <w:spacing w:after="100"/>
      <w:ind w:left="1820"/>
    </w:pPr>
    <w:rPr>
      <w:rFonts w:ascii="Garamond" w:hAnsi="Garamond"/>
      <w:sz w:val="26"/>
    </w:rPr>
  </w:style>
  <w:style w:type="paragraph" w:styleId="TOC9">
    <w:name w:val="toc 9"/>
    <w:basedOn w:val="Normal"/>
    <w:next w:val="Normal"/>
    <w:autoRedefine/>
    <w:uiPriority w:val="39"/>
    <w:semiHidden/>
    <w:unhideWhenUsed/>
    <w:rsid w:val="00861925"/>
    <w:pPr>
      <w:spacing w:after="100"/>
      <w:ind w:left="2080"/>
    </w:pPr>
    <w:rPr>
      <w:rFonts w:ascii="Garamond" w:hAnsi="Garamond"/>
      <w:sz w:val="26"/>
    </w:rPr>
  </w:style>
  <w:style w:type="paragraph" w:customStyle="1" w:styleId="Compact">
    <w:name w:val="Compact"/>
    <w:basedOn w:val="Normal"/>
    <w:qFormat/>
    <w:rsid w:val="00861925"/>
    <w:pPr>
      <w:spacing w:before="36" w:after="36" w:line="240" w:lineRule="auto"/>
    </w:pPr>
    <w:rPr>
      <w:sz w:val="24"/>
      <w:szCs w:val="24"/>
    </w:rPr>
  </w:style>
  <w:style w:type="paragraph" w:customStyle="1" w:styleId="pf0">
    <w:name w:val="pf0"/>
    <w:basedOn w:val="Normal"/>
    <w:rsid w:val="00861925"/>
    <w:pPr>
      <w:spacing w:before="100" w:beforeAutospacing="1" w:after="100" w:afterAutospacing="1" w:line="240" w:lineRule="auto"/>
    </w:pPr>
    <w:rPr>
      <w:rFonts w:ascii="Times New Roman" w:eastAsia="Times New Roman" w:hAnsi="Times New Roman" w:cs="Times New Roman"/>
      <w:sz w:val="24"/>
      <w:szCs w:val="24"/>
    </w:rPr>
  </w:style>
  <w:style w:type="table" w:styleId="ListTable6Colorful-Accent3">
    <w:name w:val="List Table 6 Colorful Accent 3"/>
    <w:basedOn w:val="TableNormal"/>
    <w:uiPriority w:val="51"/>
    <w:rsid w:val="00861925"/>
    <w:pPr>
      <w:spacing w:after="0" w:line="240" w:lineRule="auto"/>
    </w:pPr>
    <w:rPr>
      <w:rFonts w:eastAsiaTheme="minorEastAsia"/>
      <w:color w:val="7B7B7B" w:themeColor="accent3" w:themeShade="BF"/>
      <w:sz w:val="21"/>
      <w:szCs w:val="21"/>
      <w:lang w:eastAsia="zh-CN"/>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861925"/>
    <w:pPr>
      <w:spacing w:after="0" w:line="240" w:lineRule="auto"/>
    </w:pPr>
    <w:rPr>
      <w:sz w:val="21"/>
      <w:szCs w:val="21"/>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run">
    <w:name w:val="textrun"/>
    <w:basedOn w:val="DefaultParagraphFont"/>
    <w:rsid w:val="00861925"/>
  </w:style>
  <w:style w:type="character" w:customStyle="1" w:styleId="linebreakblob">
    <w:name w:val="linebreakblob"/>
    <w:basedOn w:val="DefaultParagraphFont"/>
    <w:rsid w:val="00861925"/>
  </w:style>
  <w:style w:type="paragraph" w:customStyle="1" w:styleId="FirstParagraph">
    <w:name w:val="First Paragraph"/>
    <w:basedOn w:val="Normal"/>
    <w:next w:val="Normal"/>
    <w:qFormat/>
    <w:rsid w:val="00861925"/>
    <w:pPr>
      <w:spacing w:before="120" w:after="120" w:line="240" w:lineRule="auto"/>
    </w:pPr>
    <w:rPr>
      <w:rFonts w:ascii="Times New Roman" w:hAnsi="Times New Roman"/>
      <w:sz w:val="24"/>
      <w:szCs w:val="24"/>
    </w:rPr>
  </w:style>
  <w:style w:type="paragraph" w:customStyle="1" w:styleId="TableCaption">
    <w:name w:val="Table Caption"/>
    <w:basedOn w:val="Caption"/>
    <w:rsid w:val="00861925"/>
    <w:pPr>
      <w:framePr w:wrap="around"/>
    </w:pPr>
    <w:rPr>
      <w:sz w:val="24"/>
    </w:rPr>
  </w:style>
  <w:style w:type="table" w:styleId="PlainTable4">
    <w:name w:val="Plain Table 4"/>
    <w:basedOn w:val="TableNormal"/>
    <w:uiPriority w:val="44"/>
    <w:rsid w:val="00861925"/>
    <w:pPr>
      <w:spacing w:after="0" w:line="240" w:lineRule="auto"/>
    </w:pPr>
    <w:rPr>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61925"/>
    <w:pPr>
      <w:spacing w:after="0" w:line="240" w:lineRule="auto"/>
    </w:pPr>
    <w:rPr>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uoteAttribution">
    <w:name w:val="Quote Attribution"/>
    <w:basedOn w:val="Normal"/>
    <w:qFormat/>
    <w:rsid w:val="00861925"/>
    <w:pPr>
      <w:ind w:left="5040"/>
    </w:pPr>
    <w:rPr>
      <w:color w:val="00000A"/>
      <w:bdr w:val="none" w:sz="0" w:space="0" w:color="auto" w:frame="1"/>
    </w:rPr>
  </w:style>
  <w:style w:type="paragraph" w:customStyle="1" w:styleId="Quotation1">
    <w:name w:val="Quotation1"/>
    <w:basedOn w:val="BodyText2"/>
    <w:qFormat/>
    <w:rsid w:val="00861925"/>
    <w:pPr>
      <w:ind w:left="720"/>
    </w:pPr>
    <w:rPr>
      <w:i/>
      <w:iCs/>
    </w:rPr>
  </w:style>
  <w:style w:type="paragraph" w:customStyle="1" w:styleId="PullQuote">
    <w:name w:val="Pull Quote"/>
    <w:basedOn w:val="Normal"/>
    <w:qFormat/>
    <w:rsid w:val="00861925"/>
    <w:pPr>
      <w:tabs>
        <w:tab w:val="left" w:pos="684"/>
      </w:tabs>
      <w:spacing w:line="240" w:lineRule="auto"/>
      <w:ind w:left="648" w:right="70" w:hanging="648"/>
    </w:pPr>
    <w:rPr>
      <w:rFonts w:ascii="DM Sans" w:hAnsi="DM Sans"/>
      <w:color w:val="FFFFFF" w:themeColor="background1"/>
      <w:position w:val="6"/>
      <w:sz w:val="22"/>
      <w:szCs w:val="24"/>
    </w:rPr>
  </w:style>
  <w:style w:type="paragraph" w:customStyle="1" w:styleId="QuoteAuthor">
    <w:name w:val="Quote Author"/>
    <w:basedOn w:val="PullQuote"/>
    <w:qFormat/>
    <w:rsid w:val="00861925"/>
    <w:pPr>
      <w:tabs>
        <w:tab w:val="num" w:pos="1440"/>
      </w:tabs>
      <w:ind w:left="144" w:right="160" w:hanging="144"/>
      <w:jc w:val="right"/>
    </w:pPr>
    <w:rPr>
      <w:noProof/>
      <w:sz w:val="18"/>
      <w:szCs w:val="18"/>
    </w:rPr>
  </w:style>
  <w:style w:type="character" w:styleId="UnresolvedMention">
    <w:name w:val="Unresolved Mention"/>
    <w:basedOn w:val="DefaultParagraphFont"/>
    <w:uiPriority w:val="99"/>
    <w:unhideWhenUsed/>
    <w:rsid w:val="00861925"/>
    <w:rPr>
      <w:color w:val="605E5C"/>
      <w:shd w:val="clear" w:color="auto" w:fill="E1DFDD"/>
    </w:rPr>
  </w:style>
  <w:style w:type="character" w:styleId="Mention">
    <w:name w:val="Mention"/>
    <w:basedOn w:val="DefaultParagraphFont"/>
    <w:uiPriority w:val="99"/>
    <w:unhideWhenUsed/>
    <w:rsid w:val="00861925"/>
    <w:rPr>
      <w:color w:val="2B579A"/>
      <w:shd w:val="clear" w:color="auto" w:fill="E1DFDD"/>
    </w:rPr>
  </w:style>
  <w:style w:type="paragraph" w:styleId="Quote">
    <w:name w:val="Quote"/>
    <w:basedOn w:val="BodyText"/>
    <w:next w:val="Quotecitation"/>
    <w:link w:val="QuoteChar"/>
    <w:uiPriority w:val="29"/>
    <w:qFormat/>
    <w:rsid w:val="00861925"/>
    <w:pPr>
      <w:keepNext/>
      <w:spacing w:before="240" w:after="0"/>
      <w:ind w:left="720" w:right="720"/>
    </w:pPr>
    <w:rPr>
      <w:rFonts w:ascii="Garamond" w:hAnsi="Garamond"/>
      <w:i/>
      <w:iCs/>
      <w:sz w:val="26"/>
      <w:szCs w:val="24"/>
    </w:rPr>
  </w:style>
  <w:style w:type="character" w:customStyle="1" w:styleId="QuoteChar">
    <w:name w:val="Quote Char"/>
    <w:basedOn w:val="DefaultParagraphFont"/>
    <w:link w:val="Quote"/>
    <w:uiPriority w:val="29"/>
    <w:rsid w:val="00861925"/>
    <w:rPr>
      <w:rFonts w:ascii="Garamond" w:hAnsi="Garamond"/>
      <w:i/>
      <w:iCs/>
      <w:sz w:val="26"/>
      <w:szCs w:val="24"/>
    </w:rPr>
  </w:style>
  <w:style w:type="paragraph" w:customStyle="1" w:styleId="Quotecitation">
    <w:name w:val="Quote citation"/>
    <w:basedOn w:val="Quote"/>
    <w:rsid w:val="00861925"/>
    <w:pPr>
      <w:spacing w:before="0" w:after="240" w:line="240" w:lineRule="auto"/>
      <w:ind w:left="0"/>
      <w:jc w:val="right"/>
    </w:pPr>
    <w:rPr>
      <w:i w:val="0"/>
    </w:rPr>
  </w:style>
  <w:style w:type="character" w:customStyle="1" w:styleId="eop">
    <w:name w:val="eop"/>
    <w:basedOn w:val="DefaultParagraphFont"/>
    <w:rsid w:val="00861925"/>
  </w:style>
  <w:style w:type="character" w:customStyle="1" w:styleId="findhit">
    <w:name w:val="findhit"/>
    <w:basedOn w:val="DefaultParagraphFont"/>
    <w:rsid w:val="00861925"/>
  </w:style>
  <w:style w:type="character" w:customStyle="1" w:styleId="scxp179314066">
    <w:name w:val="scxp179314066"/>
    <w:basedOn w:val="DefaultParagraphFont"/>
    <w:rsid w:val="00861925"/>
  </w:style>
  <w:style w:type="character" w:customStyle="1" w:styleId="scxp222182137">
    <w:name w:val="scxp222182137"/>
    <w:basedOn w:val="DefaultParagraphFont"/>
    <w:rsid w:val="00861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90216">
      <w:bodyDiv w:val="1"/>
      <w:marLeft w:val="0"/>
      <w:marRight w:val="0"/>
      <w:marTop w:val="0"/>
      <w:marBottom w:val="0"/>
      <w:divBdr>
        <w:top w:val="none" w:sz="0" w:space="0" w:color="auto"/>
        <w:left w:val="none" w:sz="0" w:space="0" w:color="auto"/>
        <w:bottom w:val="none" w:sz="0" w:space="0" w:color="auto"/>
        <w:right w:val="none" w:sz="0" w:space="0" w:color="auto"/>
      </w:divBdr>
    </w:div>
    <w:div w:id="708645341">
      <w:bodyDiv w:val="1"/>
      <w:marLeft w:val="0"/>
      <w:marRight w:val="0"/>
      <w:marTop w:val="0"/>
      <w:marBottom w:val="0"/>
      <w:divBdr>
        <w:top w:val="none" w:sz="0" w:space="0" w:color="auto"/>
        <w:left w:val="none" w:sz="0" w:space="0" w:color="auto"/>
        <w:bottom w:val="none" w:sz="0" w:space="0" w:color="auto"/>
        <w:right w:val="none" w:sz="0" w:space="0" w:color="auto"/>
      </w:divBdr>
    </w:div>
    <w:div w:id="1168599447">
      <w:bodyDiv w:val="1"/>
      <w:marLeft w:val="0"/>
      <w:marRight w:val="0"/>
      <w:marTop w:val="0"/>
      <w:marBottom w:val="0"/>
      <w:divBdr>
        <w:top w:val="none" w:sz="0" w:space="0" w:color="auto"/>
        <w:left w:val="none" w:sz="0" w:space="0" w:color="auto"/>
        <w:bottom w:val="none" w:sz="0" w:space="0" w:color="auto"/>
        <w:right w:val="none" w:sz="0" w:space="0" w:color="auto"/>
      </w:divBdr>
    </w:div>
    <w:div w:id="1295870163">
      <w:bodyDiv w:val="1"/>
      <w:marLeft w:val="0"/>
      <w:marRight w:val="0"/>
      <w:marTop w:val="0"/>
      <w:marBottom w:val="0"/>
      <w:divBdr>
        <w:top w:val="none" w:sz="0" w:space="0" w:color="auto"/>
        <w:left w:val="none" w:sz="0" w:space="0" w:color="auto"/>
        <w:bottom w:val="none" w:sz="0" w:space="0" w:color="auto"/>
        <w:right w:val="none" w:sz="0" w:space="0" w:color="auto"/>
      </w:divBdr>
    </w:div>
    <w:div w:id="1717126155">
      <w:bodyDiv w:val="1"/>
      <w:marLeft w:val="0"/>
      <w:marRight w:val="0"/>
      <w:marTop w:val="0"/>
      <w:marBottom w:val="0"/>
      <w:divBdr>
        <w:top w:val="none" w:sz="0" w:space="0" w:color="auto"/>
        <w:left w:val="none" w:sz="0" w:space="0" w:color="auto"/>
        <w:bottom w:val="none" w:sz="0" w:space="0" w:color="auto"/>
        <w:right w:val="none" w:sz="0" w:space="0" w:color="auto"/>
      </w:divBdr>
    </w:div>
    <w:div w:id="20790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Normal.dotm</Template>
  <TotalTime>124</TotalTime>
  <Pages>12</Pages>
  <Words>5367</Words>
  <Characters>30593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Colleen</dc:creator>
  <cp:keywords/>
  <dc:description/>
  <cp:lastModifiedBy>Timpe, Zach</cp:lastModifiedBy>
  <cp:revision>153</cp:revision>
  <dcterms:created xsi:type="dcterms:W3CDTF">2023-02-10T18:05:00Z</dcterms:created>
  <dcterms:modified xsi:type="dcterms:W3CDTF">2023-02-10T22:18:00Z</dcterms:modified>
</cp:coreProperties>
</file>